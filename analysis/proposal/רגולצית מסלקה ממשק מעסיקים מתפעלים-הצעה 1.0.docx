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4C816" w14:textId="77777777" w:rsidR="00631A43" w:rsidRPr="00BC55A9" w:rsidRDefault="00631A43" w:rsidP="00C269C4">
      <w:pPr>
        <w:jc w:val="center"/>
        <w:rPr>
          <w:rFonts w:ascii="David" w:hAnsi="David"/>
          <w:rtl/>
        </w:rPr>
      </w:pPr>
    </w:p>
    <w:p w14:paraId="1CECEA28" w14:textId="77777777" w:rsidR="00C269C4" w:rsidRPr="00BC55A9" w:rsidRDefault="00C269C4" w:rsidP="00C269C4">
      <w:pPr>
        <w:rPr>
          <w:rFonts w:ascii="David" w:hAnsi="David"/>
          <w:rtl/>
        </w:rPr>
      </w:pPr>
    </w:p>
    <w:p w14:paraId="47DFC53E" w14:textId="6726F487" w:rsidR="00541016" w:rsidRPr="00BC55A9" w:rsidRDefault="0093457A" w:rsidP="008E4E03">
      <w:pPr>
        <w:jc w:val="right"/>
        <w:rPr>
          <w:rFonts w:ascii="David" w:hAnsi="David"/>
          <w:b/>
          <w:bCs/>
          <w:color w:val="0095CD"/>
        </w:rPr>
      </w:pPr>
      <w:r>
        <w:rPr>
          <w:rFonts w:ascii="David" w:hAnsi="David" w:hint="cs"/>
          <w:b/>
          <w:bCs/>
          <w:color w:val="0095CD"/>
          <w:rtl/>
        </w:rPr>
        <w:t>05</w:t>
      </w:r>
      <w:r w:rsidR="00D9448B">
        <w:rPr>
          <w:rFonts w:ascii="David" w:hAnsi="David" w:hint="cs"/>
          <w:b/>
          <w:bCs/>
          <w:color w:val="0095CD"/>
          <w:rtl/>
        </w:rPr>
        <w:t>.0</w:t>
      </w:r>
      <w:r>
        <w:rPr>
          <w:rFonts w:ascii="David" w:hAnsi="David" w:hint="cs"/>
          <w:b/>
          <w:bCs/>
          <w:color w:val="0095CD"/>
          <w:rtl/>
        </w:rPr>
        <w:t>8</w:t>
      </w:r>
      <w:r w:rsidR="00D9448B">
        <w:rPr>
          <w:rFonts w:ascii="David" w:hAnsi="David" w:hint="cs"/>
          <w:b/>
          <w:bCs/>
          <w:color w:val="0095CD"/>
          <w:rtl/>
        </w:rPr>
        <w:t>.</w:t>
      </w:r>
      <w:r w:rsidR="00D7399A">
        <w:rPr>
          <w:rFonts w:ascii="David" w:hAnsi="David" w:hint="cs"/>
          <w:b/>
          <w:bCs/>
          <w:color w:val="0095CD"/>
          <w:rtl/>
        </w:rPr>
        <w:t>2018</w:t>
      </w:r>
    </w:p>
    <w:p w14:paraId="6E9EA4A7" w14:textId="77777777" w:rsidR="00541016" w:rsidRPr="00BC55A9" w:rsidRDefault="00541016" w:rsidP="00C269C4">
      <w:pPr>
        <w:rPr>
          <w:rFonts w:ascii="David" w:hAnsi="David"/>
          <w:rtl/>
        </w:rPr>
      </w:pPr>
    </w:p>
    <w:p w14:paraId="571F7F4C" w14:textId="77777777" w:rsidR="00C269C4" w:rsidRPr="00BC55A9" w:rsidRDefault="00D06151" w:rsidP="00C269C4">
      <w:pPr>
        <w:rPr>
          <w:rFonts w:ascii="David" w:hAnsi="David"/>
          <w:rtl/>
        </w:rPr>
      </w:pPr>
      <w:r>
        <w:rPr>
          <w:rFonts w:ascii="David" w:hAnsi="David"/>
          <w:noProof/>
          <w:rtl/>
        </w:rPr>
        <mc:AlternateContent>
          <mc:Choice Requires="wps">
            <w:drawing>
              <wp:anchor distT="0" distB="0" distL="114300" distR="114300" simplePos="0" relativeHeight="251657216" behindDoc="0" locked="0" layoutInCell="1" allowOverlap="1" wp14:anchorId="0B685041" wp14:editId="3BDB73FA">
                <wp:simplePos x="0" y="0"/>
                <wp:positionH relativeFrom="column">
                  <wp:posOffset>686435</wp:posOffset>
                </wp:positionH>
                <wp:positionV relativeFrom="paragraph">
                  <wp:posOffset>84455</wp:posOffset>
                </wp:positionV>
                <wp:extent cx="4940300" cy="2594610"/>
                <wp:effectExtent l="0" t="0" r="69850" b="7239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0" cy="2594610"/>
                        </a:xfrm>
                        <a:prstGeom prst="roundRect">
                          <a:avLst>
                            <a:gd name="adj" fmla="val 16667"/>
                          </a:avLst>
                        </a:prstGeom>
                        <a:solidFill>
                          <a:srgbClr val="FFFFFF"/>
                        </a:solidFill>
                        <a:ln>
                          <a:noFill/>
                        </a:ln>
                        <a:effectLst>
                          <a:outerShdw dist="107763" dir="2700000" algn="ctr" rotWithShape="0">
                            <a:srgbClr val="004D8B">
                              <a:alpha val="50000"/>
                            </a:srgbClr>
                          </a:outerShdw>
                        </a:effectLst>
                        <a:extLst>
                          <a:ext uri="{91240B29-F687-4F45-9708-019B960494DF}">
                            <a14:hiddenLine xmlns:a14="http://schemas.microsoft.com/office/drawing/2010/main" w="9525" algn="ctr">
                              <a:solidFill>
                                <a:srgbClr val="000000"/>
                              </a:solidFill>
                              <a:round/>
                              <a:headEnd/>
                              <a:tailEnd/>
                            </a14:hiddenLine>
                          </a:ext>
                        </a:extLst>
                      </wps:spPr>
                      <wps:txbx>
                        <w:txbxContent>
                          <w:p w14:paraId="4F6944F8" w14:textId="15BC4373" w:rsidR="00D7399A" w:rsidRDefault="00A05D72" w:rsidP="00903D03">
                            <w:pPr>
                              <w:jc w:val="center"/>
                              <w:rPr>
                                <w:rFonts w:ascii="Arial" w:hAnsi="Arial" w:cs="Arial"/>
                                <w:b/>
                                <w:bCs/>
                                <w:color w:val="004D8B"/>
                                <w:sz w:val="64"/>
                                <w:szCs w:val="64"/>
                                <w:rtl/>
                              </w:rPr>
                            </w:pPr>
                            <w:r>
                              <w:rPr>
                                <w:rFonts w:ascii="Arial" w:hAnsi="Arial" w:cs="Arial" w:hint="cs"/>
                                <w:b/>
                                <w:bCs/>
                                <w:color w:val="004D8B"/>
                                <w:sz w:val="64"/>
                                <w:szCs w:val="64"/>
                                <w:rtl/>
                              </w:rPr>
                              <w:t>שינויי רגולציה/מסלקה</w:t>
                            </w:r>
                            <w:r w:rsidR="0066591C">
                              <w:rPr>
                                <w:rFonts w:ascii="Arial" w:hAnsi="Arial" w:cs="Arial" w:hint="cs"/>
                                <w:b/>
                                <w:bCs/>
                                <w:color w:val="004D8B"/>
                                <w:sz w:val="64"/>
                                <w:szCs w:val="64"/>
                                <w:rtl/>
                              </w:rPr>
                              <w:t xml:space="preserve"> </w:t>
                            </w:r>
                          </w:p>
                          <w:p w14:paraId="1487C75F" w14:textId="3E6CE7F6" w:rsidR="0032754A" w:rsidRDefault="0066591C" w:rsidP="00AA2E91">
                            <w:pPr>
                              <w:jc w:val="center"/>
                              <w:rPr>
                                <w:rFonts w:ascii="Arial" w:hAnsi="Arial" w:cs="Arial"/>
                                <w:b/>
                                <w:bCs/>
                                <w:color w:val="004D8B"/>
                                <w:sz w:val="64"/>
                                <w:szCs w:val="64"/>
                                <w:rtl/>
                              </w:rPr>
                            </w:pPr>
                            <w:r>
                              <w:rPr>
                                <w:rFonts w:ascii="Arial" w:hAnsi="Arial" w:cs="Arial" w:hint="cs"/>
                                <w:b/>
                                <w:bCs/>
                                <w:color w:val="004D8B"/>
                                <w:sz w:val="64"/>
                                <w:szCs w:val="64"/>
                                <w:rtl/>
                              </w:rPr>
                              <w:t>ינואר</w:t>
                            </w:r>
                            <w:r w:rsidR="00D7399A">
                              <w:rPr>
                                <w:rFonts w:ascii="Arial" w:hAnsi="Arial" w:cs="Arial" w:hint="cs"/>
                                <w:b/>
                                <w:bCs/>
                                <w:color w:val="004D8B"/>
                                <w:sz w:val="64"/>
                                <w:szCs w:val="64"/>
                                <w:rtl/>
                              </w:rPr>
                              <w:t xml:space="preserve"> 201</w:t>
                            </w:r>
                            <w:r w:rsidR="00903D03">
                              <w:rPr>
                                <w:rFonts w:ascii="Arial" w:hAnsi="Arial" w:cs="Arial" w:hint="cs"/>
                                <w:b/>
                                <w:bCs/>
                                <w:color w:val="004D8B"/>
                                <w:sz w:val="64"/>
                                <w:szCs w:val="64"/>
                                <w:rtl/>
                              </w:rPr>
                              <w:t>9</w:t>
                            </w:r>
                            <w:r w:rsidR="0032754A">
                              <w:rPr>
                                <w:rFonts w:ascii="Arial" w:hAnsi="Arial" w:cs="Arial" w:hint="cs"/>
                                <w:b/>
                                <w:bCs/>
                                <w:color w:val="004D8B"/>
                                <w:sz w:val="64"/>
                                <w:szCs w:val="64"/>
                                <w:rtl/>
                              </w:rPr>
                              <w:t xml:space="preserve"> </w:t>
                            </w:r>
                          </w:p>
                          <w:p w14:paraId="37F842DB" w14:textId="5514E78E" w:rsidR="0032754A" w:rsidRDefault="00903D03" w:rsidP="00541016">
                            <w:pPr>
                              <w:jc w:val="center"/>
                              <w:rPr>
                                <w:rFonts w:ascii="Arial" w:hAnsi="Arial" w:cs="Arial"/>
                                <w:b/>
                                <w:bCs/>
                                <w:color w:val="0095CD"/>
                                <w:sz w:val="56"/>
                                <w:szCs w:val="56"/>
                                <w:rtl/>
                              </w:rPr>
                            </w:pPr>
                            <w:r>
                              <w:rPr>
                                <w:rFonts w:ascii="Arial" w:hAnsi="Arial" w:cs="Arial" w:hint="cs"/>
                                <w:b/>
                                <w:bCs/>
                                <w:color w:val="0095CD"/>
                                <w:sz w:val="56"/>
                                <w:szCs w:val="56"/>
                                <w:rtl/>
                              </w:rPr>
                              <w:t>ממשק מעסיקים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B685041" id="Rounded Rectangle 2" o:spid="_x0000_s1026" style="position:absolute;left:0;text-align:left;margin-left:54.05pt;margin-top:6.65pt;width:389pt;height:204.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" stroked="f">
                <v:shadow on="t" color="#004d8b" opacity=".5" offset="6pt,6pt"/>
                <v:textbox>
                  <w:txbxContent>
                    <w:p w14:paraId="4F6944F8" w14:textId="15BC4373" w:rsidR="00D7399A" w:rsidRDefault="00A05D72" w:rsidP="00903D03">
                      <w:pPr>
                        <w:jc w:val="center"/>
                        <w:rPr>
                          <w:rFonts w:ascii="Arial" w:hAnsi="Arial" w:cs="Arial"/>
                          <w:b/>
                          <w:bCs/>
                          <w:color w:val="004D8B"/>
                          <w:sz w:val="64"/>
                          <w:szCs w:val="64"/>
                          <w:rtl/>
                        </w:rPr>
                      </w:pPr>
                      <w:r>
                        <w:rPr>
                          <w:rFonts w:ascii="Arial" w:hAnsi="Arial" w:cs="Arial" w:hint="cs"/>
                          <w:b/>
                          <w:bCs/>
                          <w:color w:val="004D8B"/>
                          <w:sz w:val="64"/>
                          <w:szCs w:val="64"/>
                          <w:rtl/>
                        </w:rPr>
                        <w:t>שינויי רגולציה/מסלקה</w:t>
                      </w:r>
                      <w:r w:rsidR="0066591C">
                        <w:rPr>
                          <w:rFonts w:ascii="Arial" w:hAnsi="Arial" w:cs="Arial" w:hint="cs"/>
                          <w:b/>
                          <w:bCs/>
                          <w:color w:val="004D8B"/>
                          <w:sz w:val="64"/>
                          <w:szCs w:val="64"/>
                          <w:rtl/>
                        </w:rPr>
                        <w:t xml:space="preserve"> </w:t>
                      </w:r>
                    </w:p>
                    <w:p w14:paraId="1487C75F" w14:textId="3E6CE7F6" w:rsidR="0032754A" w:rsidRDefault="0066591C" w:rsidP="00AA2E91">
                      <w:pPr>
                        <w:jc w:val="center"/>
                        <w:rPr>
                          <w:rFonts w:ascii="Arial" w:hAnsi="Arial" w:cs="Arial"/>
                          <w:b/>
                          <w:bCs/>
                          <w:color w:val="004D8B"/>
                          <w:sz w:val="64"/>
                          <w:szCs w:val="64"/>
                          <w:rtl/>
                        </w:rPr>
                      </w:pPr>
                      <w:r>
                        <w:rPr>
                          <w:rFonts w:ascii="Arial" w:hAnsi="Arial" w:cs="Arial" w:hint="cs"/>
                          <w:b/>
                          <w:bCs/>
                          <w:color w:val="004D8B"/>
                          <w:sz w:val="64"/>
                          <w:szCs w:val="64"/>
                          <w:rtl/>
                        </w:rPr>
                        <w:t>ינואר</w:t>
                      </w:r>
                      <w:r w:rsidR="00D7399A">
                        <w:rPr>
                          <w:rFonts w:ascii="Arial" w:hAnsi="Arial" w:cs="Arial" w:hint="cs"/>
                          <w:b/>
                          <w:bCs/>
                          <w:color w:val="004D8B"/>
                          <w:sz w:val="64"/>
                          <w:szCs w:val="64"/>
                          <w:rtl/>
                        </w:rPr>
                        <w:t xml:space="preserve"> 201</w:t>
                      </w:r>
                      <w:r w:rsidR="00903D03">
                        <w:rPr>
                          <w:rFonts w:ascii="Arial" w:hAnsi="Arial" w:cs="Arial" w:hint="cs"/>
                          <w:b/>
                          <w:bCs/>
                          <w:color w:val="004D8B"/>
                          <w:sz w:val="64"/>
                          <w:szCs w:val="64"/>
                          <w:rtl/>
                        </w:rPr>
                        <w:t>9</w:t>
                      </w:r>
                      <w:r w:rsidR="0032754A">
                        <w:rPr>
                          <w:rFonts w:ascii="Arial" w:hAnsi="Arial" w:cs="Arial" w:hint="cs"/>
                          <w:b/>
                          <w:bCs/>
                          <w:color w:val="004D8B"/>
                          <w:sz w:val="64"/>
                          <w:szCs w:val="64"/>
                          <w:rtl/>
                        </w:rPr>
                        <w:t xml:space="preserve"> </w:t>
                      </w:r>
                    </w:p>
                    <w:p w14:paraId="37F842DB" w14:textId="5514E78E" w:rsidR="0032754A" w:rsidRDefault="00903D03" w:rsidP="00541016">
                      <w:pPr>
                        <w:jc w:val="center"/>
                        <w:rPr>
                          <w:rFonts w:ascii="Arial" w:hAnsi="Arial" w:cs="Arial"/>
                          <w:b/>
                          <w:bCs/>
                          <w:color w:val="0095CD"/>
                          <w:sz w:val="56"/>
                          <w:szCs w:val="56"/>
                          <w:rtl/>
                        </w:rPr>
                      </w:pPr>
                      <w:r>
                        <w:rPr>
                          <w:rFonts w:ascii="Arial" w:hAnsi="Arial" w:cs="Arial" w:hint="cs"/>
                          <w:b/>
                          <w:bCs/>
                          <w:color w:val="0095CD"/>
                          <w:sz w:val="56"/>
                          <w:szCs w:val="56"/>
                          <w:rtl/>
                        </w:rPr>
                        <w:t>ממשק מעסיקים</w:t>
                      </w:r>
                    </w:p>
                  </w:txbxContent>
                </v:textbox>
              </v:roundrect>
            </w:pict>
          </mc:Fallback>
        </mc:AlternateContent>
      </w:r>
    </w:p>
    <w:p w14:paraId="6E635E59" w14:textId="77777777" w:rsidR="00541016" w:rsidRPr="00BC55A9" w:rsidRDefault="00541016" w:rsidP="00C269C4">
      <w:pPr>
        <w:rPr>
          <w:rFonts w:ascii="David" w:hAnsi="David"/>
          <w:rtl/>
        </w:rPr>
      </w:pPr>
    </w:p>
    <w:p w14:paraId="75277111" w14:textId="77777777" w:rsidR="00541016" w:rsidRPr="00BC55A9" w:rsidRDefault="00541016" w:rsidP="00C269C4">
      <w:pPr>
        <w:rPr>
          <w:rFonts w:ascii="David" w:hAnsi="David"/>
          <w:rtl/>
        </w:rPr>
      </w:pPr>
    </w:p>
    <w:p w14:paraId="05299962" w14:textId="77777777" w:rsidR="00541016" w:rsidRPr="00BC55A9" w:rsidRDefault="00541016" w:rsidP="00C269C4">
      <w:pPr>
        <w:rPr>
          <w:rFonts w:ascii="David" w:hAnsi="David"/>
          <w:rtl/>
        </w:rPr>
      </w:pPr>
    </w:p>
    <w:p w14:paraId="27EDEFFD" w14:textId="77777777" w:rsidR="00541016" w:rsidRPr="00BC55A9" w:rsidRDefault="00541016" w:rsidP="00C269C4">
      <w:pPr>
        <w:rPr>
          <w:rFonts w:ascii="David" w:hAnsi="David"/>
          <w:rtl/>
        </w:rPr>
      </w:pPr>
    </w:p>
    <w:p w14:paraId="6E1C76E7" w14:textId="77777777" w:rsidR="00541016" w:rsidRPr="00BC55A9" w:rsidRDefault="00541016" w:rsidP="00C269C4">
      <w:pPr>
        <w:rPr>
          <w:rFonts w:ascii="David" w:hAnsi="David"/>
          <w:rtl/>
        </w:rPr>
      </w:pPr>
    </w:p>
    <w:p w14:paraId="550A6C62" w14:textId="77777777" w:rsidR="00541016" w:rsidRPr="00BC55A9" w:rsidRDefault="00541016" w:rsidP="00C269C4">
      <w:pPr>
        <w:rPr>
          <w:rFonts w:ascii="David" w:hAnsi="David"/>
          <w:rtl/>
        </w:rPr>
      </w:pPr>
    </w:p>
    <w:p w14:paraId="0BECDE2C" w14:textId="77777777" w:rsidR="00541016" w:rsidRPr="00BC55A9" w:rsidRDefault="00541016" w:rsidP="00C269C4">
      <w:pPr>
        <w:rPr>
          <w:rFonts w:ascii="David" w:hAnsi="David"/>
          <w:rtl/>
        </w:rPr>
      </w:pPr>
    </w:p>
    <w:p w14:paraId="1913E70C" w14:textId="77777777" w:rsidR="00541016" w:rsidRPr="00BC55A9" w:rsidRDefault="00541016" w:rsidP="00C269C4">
      <w:pPr>
        <w:rPr>
          <w:rFonts w:ascii="David" w:hAnsi="David"/>
          <w:rtl/>
        </w:rPr>
      </w:pPr>
    </w:p>
    <w:p w14:paraId="2B937F84" w14:textId="77777777" w:rsidR="00541016" w:rsidRPr="00BC55A9" w:rsidRDefault="00541016" w:rsidP="00C269C4">
      <w:pPr>
        <w:rPr>
          <w:rFonts w:ascii="David" w:hAnsi="David"/>
          <w:rtl/>
        </w:rPr>
      </w:pPr>
    </w:p>
    <w:p w14:paraId="548FC1B8" w14:textId="1EB5305C" w:rsidR="002F0418" w:rsidRPr="00BC55A9" w:rsidRDefault="00D06151" w:rsidP="00541016">
      <w:pPr>
        <w:spacing w:after="0" w:line="240" w:lineRule="auto"/>
        <w:jc w:val="center"/>
        <w:rPr>
          <w:rFonts w:ascii="David" w:hAnsi="David"/>
          <w:b/>
          <w:bCs/>
          <w:color w:val="1F497D"/>
          <w:sz w:val="32"/>
          <w:szCs w:val="32"/>
        </w:rPr>
      </w:pPr>
      <w:r>
        <w:rPr>
          <w:rFonts w:ascii="David" w:hAnsi="David"/>
          <w:b/>
          <w:bCs/>
          <w:noProof/>
          <w:color w:val="1F497D"/>
          <w:sz w:val="32"/>
          <w:szCs w:val="32"/>
        </w:rPr>
        <mc:AlternateContent>
          <mc:Choice Requires="wps">
            <w:drawing>
              <wp:anchor distT="0" distB="0" distL="114300" distR="114300" simplePos="0" relativeHeight="251671552" behindDoc="0" locked="0" layoutInCell="1" allowOverlap="1" wp14:anchorId="6CFD17A8" wp14:editId="44818011">
                <wp:simplePos x="0" y="0"/>
                <wp:positionH relativeFrom="column">
                  <wp:posOffset>1534160</wp:posOffset>
                </wp:positionH>
                <wp:positionV relativeFrom="paragraph">
                  <wp:posOffset>5955030</wp:posOffset>
                </wp:positionV>
                <wp:extent cx="4695825" cy="1956435"/>
                <wp:effectExtent l="0" t="0" r="28575" b="2476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956435"/>
                        </a:xfrm>
                        <a:prstGeom prst="rect">
                          <a:avLst/>
                        </a:prstGeom>
                        <a:solidFill>
                          <a:srgbClr val="FFFFFF"/>
                        </a:solidFill>
                        <a:ln w="9525">
                          <a:solidFill>
                            <a:srgbClr val="000000"/>
                          </a:solidFill>
                          <a:miter lim="800000"/>
                          <a:headEnd/>
                          <a:tailEnd/>
                        </a:ln>
                      </wps:spPr>
                      <wps:txbx>
                        <w:txbxContent>
                          <w:p w14:paraId="39EC150A" w14:textId="77777777" w:rsidR="0032754A" w:rsidRPr="00DA78D1" w:rsidRDefault="0032754A" w:rsidP="00887B8D">
                            <w:pPr>
                              <w:jc w:val="center"/>
                              <w:rPr>
                                <w:color w:val="333333"/>
                                <w:rtl/>
                              </w:rPr>
                            </w:pPr>
                            <w:r w:rsidRPr="00DA78D1">
                              <w:rPr>
                                <w:color w:val="333333"/>
                                <w:rtl/>
                              </w:rPr>
                              <w:t xml:space="preserve">המסמך </w:t>
                            </w:r>
                            <w:proofErr w:type="spellStart"/>
                            <w:r>
                              <w:rPr>
                                <w:rFonts w:hint="cs"/>
                                <w:color w:val="333333"/>
                                <w:rtl/>
                              </w:rPr>
                              <w:t>ה</w:t>
                            </w:r>
                            <w:r w:rsidRPr="00DA78D1">
                              <w:rPr>
                                <w:color w:val="333333"/>
                                <w:rtl/>
                              </w:rPr>
                              <w:t>מצ"ב</w:t>
                            </w:r>
                            <w:proofErr w:type="spellEnd"/>
                            <w:r w:rsidRPr="00DA78D1">
                              <w:rPr>
                                <w:color w:val="333333"/>
                                <w:rtl/>
                              </w:rPr>
                              <w:t xml:space="preserve"> בזאת הנו קנינה הבלעדי של </w:t>
                            </w:r>
                            <w:r>
                              <w:rPr>
                                <w:rFonts w:hint="cs"/>
                                <w:color w:val="333333"/>
                                <w:rtl/>
                              </w:rPr>
                              <w:t xml:space="preserve">נס </w:t>
                            </w:r>
                            <w:r w:rsidRPr="00DA78D1">
                              <w:rPr>
                                <w:color w:val="333333"/>
                                <w:rtl/>
                              </w:rPr>
                              <w:t xml:space="preserve"> (להלן החברה) לרבות (אך לא רק) הסמלים, הרעיונות והמתודולוגיה הכלולים בו.</w:t>
                            </w:r>
                            <w:r>
                              <w:rPr>
                                <w:rFonts w:hint="cs"/>
                                <w:color w:val="333333"/>
                                <w:rtl/>
                              </w:rPr>
                              <w:t xml:space="preserve"> </w:t>
                            </w:r>
                            <w:r w:rsidRPr="00DA78D1">
                              <w:rPr>
                                <w:color w:val="333333"/>
                                <w:rtl/>
                              </w:rPr>
                              <w:t>כל הפרטים המופיעים מסמך זה נועדו אך ורק לצורך הגשת ההצעה ולעיונם של גורמים רלוונטיים המעורבים בקבלת ההחלטות בגין פרויקט זה.</w:t>
                            </w:r>
                            <w:r w:rsidRPr="00DA78D1">
                              <w:rPr>
                                <w:color w:val="333333"/>
                                <w:rtl/>
                              </w:rPr>
                              <w:cr/>
                            </w:r>
                          </w:p>
                          <w:p w14:paraId="30EFEFD5" w14:textId="77777777" w:rsidR="0032754A" w:rsidRPr="007B31D5" w:rsidRDefault="0032754A" w:rsidP="00887B8D">
                            <w:pPr>
                              <w:jc w:val="center"/>
                              <w:rPr>
                                <w:color w:val="333333"/>
                                <w:rtl/>
                              </w:rPr>
                            </w:pPr>
                            <w:r w:rsidRPr="00DA78D1">
                              <w:rPr>
                                <w:color w:val="333333"/>
                                <w:rtl/>
                              </w:rPr>
                              <w:t xml:space="preserve"> אין לצלם, להעתיק , לשכפל, לתרגם, להפיץ או לאחסן במאגר מידע כלשהו  ולעשות כל שימוש מסחרי מכל סוג שהוא בחומר הכלול מבלי לקבל אישור מראש ובכתב החברה, כל השאלה או שימוש או העתקה מלאה או חלקית חייבת באישור מפורש בכתב מהחברה.</w:t>
                            </w:r>
                          </w:p>
                          <w:p w14:paraId="7FD097FD" w14:textId="77777777" w:rsidR="0032754A" w:rsidRDefault="0032754A" w:rsidP="00887B8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FD17A8" id="_x0000_t202" coordsize="21600,21600" o:spt="202" path="m,l,21600r21600,l21600,xe">
                <v:stroke joinstyle="miter"/>
                <v:path gradientshapeok="t" o:connecttype="rect"/>
              </v:shapetype>
              <v:shape id="Text Box 14" o:spid="_x0000_s1027" type="#_x0000_t202" style="position:absolute;left:0;text-align:left;margin-left:120.8pt;margin-top:468.9pt;width:369.75pt;height:154.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">
                <v:textbox>
                  <w:txbxContent>
                    <w:p w14:paraId="39EC150A" w14:textId="77777777" w:rsidR="0032754A" w:rsidRPr="00DA78D1" w:rsidRDefault="0032754A" w:rsidP="00887B8D">
                      <w:pPr>
                        <w:jc w:val="center"/>
                        <w:rPr>
                          <w:color w:val="333333"/>
                          <w:rtl/>
                        </w:rPr>
                      </w:pPr>
                      <w:r w:rsidRPr="00DA78D1">
                        <w:rPr>
                          <w:color w:val="333333"/>
                          <w:rtl/>
                        </w:rPr>
                        <w:t xml:space="preserve">המסמך </w:t>
                      </w:r>
                      <w:proofErr w:type="spellStart"/>
                      <w:r>
                        <w:rPr>
                          <w:rFonts w:hint="cs"/>
                          <w:color w:val="333333"/>
                          <w:rtl/>
                        </w:rPr>
                        <w:t>ה</w:t>
                      </w:r>
                      <w:r w:rsidRPr="00DA78D1">
                        <w:rPr>
                          <w:color w:val="333333"/>
                          <w:rtl/>
                        </w:rPr>
                        <w:t>מצ"ב</w:t>
                      </w:r>
                      <w:proofErr w:type="spellEnd"/>
                      <w:r w:rsidRPr="00DA78D1">
                        <w:rPr>
                          <w:color w:val="333333"/>
                          <w:rtl/>
                        </w:rPr>
                        <w:t xml:space="preserve"> בזאת הנו קנינה הבלעדי של </w:t>
                      </w:r>
                      <w:r>
                        <w:rPr>
                          <w:rFonts w:hint="cs"/>
                          <w:color w:val="333333"/>
                          <w:rtl/>
                        </w:rPr>
                        <w:t xml:space="preserve">נס </w:t>
                      </w:r>
                      <w:r w:rsidRPr="00DA78D1">
                        <w:rPr>
                          <w:color w:val="333333"/>
                          <w:rtl/>
                        </w:rPr>
                        <w:t xml:space="preserve"> (להלן החברה) לרבות (אך לא רק) הסמלים, הרעיונות והמתודולוגיה הכלולים בו.</w:t>
                      </w:r>
                      <w:r>
                        <w:rPr>
                          <w:rFonts w:hint="cs"/>
                          <w:color w:val="333333"/>
                          <w:rtl/>
                        </w:rPr>
                        <w:t xml:space="preserve"> </w:t>
                      </w:r>
                      <w:r w:rsidRPr="00DA78D1">
                        <w:rPr>
                          <w:color w:val="333333"/>
                          <w:rtl/>
                        </w:rPr>
                        <w:t>כל הפרטים המופיעים מסמך זה נועדו אך ורק לצורך הגשת ההצעה ולעיונם של גורמים רלוונטיים המעורבים בקבלת ההחלטות בגין פרויקט זה.</w:t>
                      </w:r>
                      <w:r w:rsidRPr="00DA78D1">
                        <w:rPr>
                          <w:color w:val="333333"/>
                          <w:rtl/>
                        </w:rPr>
                        <w:cr/>
                      </w:r>
                    </w:p>
                    <w:p w14:paraId="30EFEFD5" w14:textId="77777777" w:rsidR="0032754A" w:rsidRPr="007B31D5" w:rsidRDefault="0032754A" w:rsidP="00887B8D">
                      <w:pPr>
                        <w:jc w:val="center"/>
                        <w:rPr>
                          <w:color w:val="333333"/>
                          <w:rtl/>
                        </w:rPr>
                      </w:pPr>
                      <w:r w:rsidRPr="00DA78D1">
                        <w:rPr>
                          <w:color w:val="333333"/>
                          <w:rtl/>
                        </w:rPr>
                        <w:t xml:space="preserve"> אין לצלם, להעתיק , לשכפל, לתרגם, להפיץ או לאחסן במאגר מידע כלשהו  ולעשות כל שימוש מסחרי מכל סוג שהוא בחומר הכלול מבלי לקבל אישור מראש ובכתב החברה, כל השאלה או שימוש או העתקה מלאה או חלקית חייבת באישור מפורש בכתב מהחברה.</w:t>
                      </w:r>
                    </w:p>
                    <w:p w14:paraId="7FD097FD" w14:textId="77777777" w:rsidR="0032754A" w:rsidRDefault="0032754A" w:rsidP="00887B8D"/>
                  </w:txbxContent>
                </v:textbox>
              </v:shape>
            </w:pict>
          </mc:Fallback>
        </mc:AlternateContent>
      </w:r>
      <w:r>
        <w:rPr>
          <w:rFonts w:ascii="David" w:hAnsi="David"/>
          <w:b/>
          <w:bCs/>
          <w:noProof/>
          <w:color w:val="1F497D"/>
          <w:sz w:val="32"/>
          <w:szCs w:val="32"/>
        </w:rPr>
        <mc:AlternateContent>
          <mc:Choice Requires="wps">
            <w:drawing>
              <wp:anchor distT="0" distB="0" distL="114300" distR="114300" simplePos="0" relativeHeight="251670528" behindDoc="0" locked="0" layoutInCell="1" allowOverlap="1" wp14:anchorId="371AE5B7" wp14:editId="1DEB79A5">
                <wp:simplePos x="0" y="0"/>
                <wp:positionH relativeFrom="column">
                  <wp:posOffset>1534160</wp:posOffset>
                </wp:positionH>
                <wp:positionV relativeFrom="paragraph">
                  <wp:posOffset>5955030</wp:posOffset>
                </wp:positionV>
                <wp:extent cx="4695825" cy="1956435"/>
                <wp:effectExtent l="0" t="0" r="28575" b="2476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956435"/>
                        </a:xfrm>
                        <a:prstGeom prst="rect">
                          <a:avLst/>
                        </a:prstGeom>
                        <a:solidFill>
                          <a:srgbClr val="FFFFFF"/>
                        </a:solidFill>
                        <a:ln w="9525">
                          <a:solidFill>
                            <a:srgbClr val="000000"/>
                          </a:solidFill>
                          <a:miter lim="800000"/>
                          <a:headEnd/>
                          <a:tailEnd/>
                        </a:ln>
                      </wps:spPr>
                      <wps:txbx>
                        <w:txbxContent>
                          <w:p w14:paraId="0FF22B40" w14:textId="77777777" w:rsidR="0032754A" w:rsidRPr="00DA78D1" w:rsidRDefault="0032754A" w:rsidP="00887B8D">
                            <w:pPr>
                              <w:jc w:val="center"/>
                              <w:rPr>
                                <w:color w:val="333333"/>
                                <w:rtl/>
                              </w:rPr>
                            </w:pPr>
                            <w:r w:rsidRPr="00DA78D1">
                              <w:rPr>
                                <w:color w:val="333333"/>
                                <w:rtl/>
                              </w:rPr>
                              <w:t xml:space="preserve">המסמך </w:t>
                            </w:r>
                            <w:proofErr w:type="spellStart"/>
                            <w:r>
                              <w:rPr>
                                <w:rFonts w:hint="cs"/>
                                <w:color w:val="333333"/>
                                <w:rtl/>
                              </w:rPr>
                              <w:t>ה</w:t>
                            </w:r>
                            <w:r w:rsidRPr="00DA78D1">
                              <w:rPr>
                                <w:color w:val="333333"/>
                                <w:rtl/>
                              </w:rPr>
                              <w:t>מצ"ב</w:t>
                            </w:r>
                            <w:proofErr w:type="spellEnd"/>
                            <w:r w:rsidRPr="00DA78D1">
                              <w:rPr>
                                <w:color w:val="333333"/>
                                <w:rtl/>
                              </w:rPr>
                              <w:t xml:space="preserve"> בזאת הנו קנינה הבלעדי של </w:t>
                            </w:r>
                            <w:r>
                              <w:rPr>
                                <w:rFonts w:hint="cs"/>
                                <w:color w:val="333333"/>
                                <w:rtl/>
                              </w:rPr>
                              <w:t xml:space="preserve">נס </w:t>
                            </w:r>
                            <w:r w:rsidRPr="00DA78D1">
                              <w:rPr>
                                <w:color w:val="333333"/>
                                <w:rtl/>
                              </w:rPr>
                              <w:t xml:space="preserve"> (להלן החברה) לרבות (אך לא רק) הסמלים, הרעיונות והמתודולוגיה הכלולים בו.</w:t>
                            </w:r>
                            <w:r>
                              <w:rPr>
                                <w:rFonts w:hint="cs"/>
                                <w:color w:val="333333"/>
                                <w:rtl/>
                              </w:rPr>
                              <w:t xml:space="preserve"> </w:t>
                            </w:r>
                            <w:r w:rsidRPr="00DA78D1">
                              <w:rPr>
                                <w:color w:val="333333"/>
                                <w:rtl/>
                              </w:rPr>
                              <w:t>כל הפרטים המופיעים מסמך זה נועדו אך ורק לצורך הגשת ההצעה ולעיונם של גורמים רלוונטיים המעורבים בקבלת ההחלטות בגין פרויקט זה.</w:t>
                            </w:r>
                            <w:r w:rsidRPr="00DA78D1">
                              <w:rPr>
                                <w:color w:val="333333"/>
                                <w:rtl/>
                              </w:rPr>
                              <w:cr/>
                            </w:r>
                          </w:p>
                          <w:p w14:paraId="5871E3F5" w14:textId="77777777" w:rsidR="0032754A" w:rsidRPr="007B31D5" w:rsidRDefault="0032754A" w:rsidP="00887B8D">
                            <w:pPr>
                              <w:jc w:val="center"/>
                              <w:rPr>
                                <w:color w:val="333333"/>
                                <w:rtl/>
                              </w:rPr>
                            </w:pPr>
                            <w:r w:rsidRPr="00DA78D1">
                              <w:rPr>
                                <w:color w:val="333333"/>
                                <w:rtl/>
                              </w:rPr>
                              <w:t xml:space="preserve"> אין לצלם, להעתיק , לשכפל, לתרגם, להפיץ או לאחסן במאגר מידע כלשהו  ולעשות כל שימוש מסחרי מכל סוג שהוא בחומר הכלול מבלי לקבל אישור מראש ובכתב החברה, כל השאלה או שימוש או העתקה מלאה או חלקית חייבת באישור מפורש בכתב מהחברה.</w:t>
                            </w:r>
                          </w:p>
                          <w:p w14:paraId="24430E92" w14:textId="77777777" w:rsidR="0032754A" w:rsidRDefault="0032754A" w:rsidP="00887B8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1AE5B7" id="Text Box 13" o:spid="_x0000_s1028" type="#_x0000_t202" style="position:absolute;left:0;text-align:left;margin-left:120.8pt;margin-top:468.9pt;width:369.75pt;height:15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">
                <v:textbox>
                  <w:txbxContent>
                    <w:p w14:paraId="0FF22B40" w14:textId="77777777" w:rsidR="0032754A" w:rsidRPr="00DA78D1" w:rsidRDefault="0032754A" w:rsidP="00887B8D">
                      <w:pPr>
                        <w:jc w:val="center"/>
                        <w:rPr>
                          <w:color w:val="333333"/>
                          <w:rtl/>
                        </w:rPr>
                      </w:pPr>
                      <w:r w:rsidRPr="00DA78D1">
                        <w:rPr>
                          <w:color w:val="333333"/>
                          <w:rtl/>
                        </w:rPr>
                        <w:t xml:space="preserve">המסמך </w:t>
                      </w:r>
                      <w:proofErr w:type="spellStart"/>
                      <w:r>
                        <w:rPr>
                          <w:rFonts w:hint="cs"/>
                          <w:color w:val="333333"/>
                          <w:rtl/>
                        </w:rPr>
                        <w:t>ה</w:t>
                      </w:r>
                      <w:r w:rsidRPr="00DA78D1">
                        <w:rPr>
                          <w:color w:val="333333"/>
                          <w:rtl/>
                        </w:rPr>
                        <w:t>מצ"ב</w:t>
                      </w:r>
                      <w:proofErr w:type="spellEnd"/>
                      <w:r w:rsidRPr="00DA78D1">
                        <w:rPr>
                          <w:color w:val="333333"/>
                          <w:rtl/>
                        </w:rPr>
                        <w:t xml:space="preserve"> בזאת הנו קנינה הבלעדי של </w:t>
                      </w:r>
                      <w:r>
                        <w:rPr>
                          <w:rFonts w:hint="cs"/>
                          <w:color w:val="333333"/>
                          <w:rtl/>
                        </w:rPr>
                        <w:t xml:space="preserve">נס </w:t>
                      </w:r>
                      <w:r w:rsidRPr="00DA78D1">
                        <w:rPr>
                          <w:color w:val="333333"/>
                          <w:rtl/>
                        </w:rPr>
                        <w:t xml:space="preserve"> (להלן החברה) לרבות (אך לא רק) הסמלים, הרעיונות והמתודולוגיה הכלולים בו.</w:t>
                      </w:r>
                      <w:r>
                        <w:rPr>
                          <w:rFonts w:hint="cs"/>
                          <w:color w:val="333333"/>
                          <w:rtl/>
                        </w:rPr>
                        <w:t xml:space="preserve"> </w:t>
                      </w:r>
                      <w:r w:rsidRPr="00DA78D1">
                        <w:rPr>
                          <w:color w:val="333333"/>
                          <w:rtl/>
                        </w:rPr>
                        <w:t>כל הפרטים המופיעים מסמך זה נועדו אך ורק לצורך הגשת ההצעה ולעיונם של גורמים רלוונטיים המעורבים בקבלת ההחלטות בגין פרויקט זה.</w:t>
                      </w:r>
                      <w:r w:rsidRPr="00DA78D1">
                        <w:rPr>
                          <w:color w:val="333333"/>
                          <w:rtl/>
                        </w:rPr>
                        <w:cr/>
                      </w:r>
                    </w:p>
                    <w:p w14:paraId="5871E3F5" w14:textId="77777777" w:rsidR="0032754A" w:rsidRPr="007B31D5" w:rsidRDefault="0032754A" w:rsidP="00887B8D">
                      <w:pPr>
                        <w:jc w:val="center"/>
                        <w:rPr>
                          <w:color w:val="333333"/>
                          <w:rtl/>
                        </w:rPr>
                      </w:pPr>
                      <w:r w:rsidRPr="00DA78D1">
                        <w:rPr>
                          <w:color w:val="333333"/>
                          <w:rtl/>
                        </w:rPr>
                        <w:t xml:space="preserve"> אין לצלם, להעתיק , לשכפל, לתרגם, להפיץ או לאחסן במאגר מידע כלשהו  ולעשות כל שימוש מסחרי מכל סוג שהוא בחומר הכלול מבלי לקבל אישור מראש ובכתב החברה, כל השאלה או שימוש או העתקה מלאה או חלקית חייבת באישור מפורש בכתב מהחברה.</w:t>
                      </w:r>
                    </w:p>
                    <w:p w14:paraId="24430E92" w14:textId="77777777" w:rsidR="0032754A" w:rsidRDefault="0032754A" w:rsidP="00887B8D"/>
                  </w:txbxContent>
                </v:textbox>
              </v:shape>
            </w:pict>
          </mc:Fallback>
        </mc:AlternateContent>
      </w:r>
      <w:r>
        <w:rPr>
          <w:rFonts w:ascii="David" w:hAnsi="David"/>
          <w:b/>
          <w:bCs/>
          <w:noProof/>
          <w:color w:val="1F497D"/>
          <w:sz w:val="32"/>
          <w:szCs w:val="32"/>
        </w:rPr>
        <mc:AlternateContent>
          <mc:Choice Requires="wps">
            <w:drawing>
              <wp:anchor distT="0" distB="0" distL="114300" distR="114300" simplePos="0" relativeHeight="251668480" behindDoc="0" locked="0" layoutInCell="1" allowOverlap="1" wp14:anchorId="6DA67273" wp14:editId="258198DE">
                <wp:simplePos x="0" y="0"/>
                <wp:positionH relativeFrom="column">
                  <wp:posOffset>1534160</wp:posOffset>
                </wp:positionH>
                <wp:positionV relativeFrom="paragraph">
                  <wp:posOffset>5955030</wp:posOffset>
                </wp:positionV>
                <wp:extent cx="4695825" cy="1956435"/>
                <wp:effectExtent l="0" t="0" r="28575" b="2476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956435"/>
                        </a:xfrm>
                        <a:prstGeom prst="rect">
                          <a:avLst/>
                        </a:prstGeom>
                        <a:solidFill>
                          <a:srgbClr val="FFFFFF"/>
                        </a:solidFill>
                        <a:ln w="9525">
                          <a:solidFill>
                            <a:srgbClr val="000000"/>
                          </a:solidFill>
                          <a:miter lim="800000"/>
                          <a:headEnd/>
                          <a:tailEnd/>
                        </a:ln>
                      </wps:spPr>
                      <wps:txbx>
                        <w:txbxContent>
                          <w:p w14:paraId="06988520" w14:textId="77777777" w:rsidR="0032754A" w:rsidRPr="00DA78D1" w:rsidRDefault="0032754A" w:rsidP="00887B8D">
                            <w:pPr>
                              <w:jc w:val="center"/>
                              <w:rPr>
                                <w:color w:val="333333"/>
                                <w:rtl/>
                              </w:rPr>
                            </w:pPr>
                            <w:r w:rsidRPr="00DA78D1">
                              <w:rPr>
                                <w:color w:val="333333"/>
                                <w:rtl/>
                              </w:rPr>
                              <w:t xml:space="preserve">המסמך </w:t>
                            </w:r>
                            <w:proofErr w:type="spellStart"/>
                            <w:r>
                              <w:rPr>
                                <w:rFonts w:hint="cs"/>
                                <w:color w:val="333333"/>
                                <w:rtl/>
                              </w:rPr>
                              <w:t>ה</w:t>
                            </w:r>
                            <w:r w:rsidRPr="00DA78D1">
                              <w:rPr>
                                <w:color w:val="333333"/>
                                <w:rtl/>
                              </w:rPr>
                              <w:t>מצ"ב</w:t>
                            </w:r>
                            <w:proofErr w:type="spellEnd"/>
                            <w:r w:rsidRPr="00DA78D1">
                              <w:rPr>
                                <w:color w:val="333333"/>
                                <w:rtl/>
                              </w:rPr>
                              <w:t xml:space="preserve"> בזאת הנו קנינה הבלעדי של </w:t>
                            </w:r>
                            <w:r>
                              <w:rPr>
                                <w:rFonts w:hint="cs"/>
                                <w:color w:val="333333"/>
                                <w:rtl/>
                              </w:rPr>
                              <w:t>נס-</w:t>
                            </w:r>
                            <w:r w:rsidRPr="00DA78D1">
                              <w:rPr>
                                <w:color w:val="333333"/>
                                <w:rtl/>
                              </w:rPr>
                              <w:t>גילון (להלן החברה) לרבות (אך לא רק) הסמלים, הרעיונות והמתודולוגיה הכלולים בו.</w:t>
                            </w:r>
                            <w:r>
                              <w:rPr>
                                <w:rFonts w:hint="cs"/>
                                <w:color w:val="333333"/>
                                <w:rtl/>
                              </w:rPr>
                              <w:t xml:space="preserve"> </w:t>
                            </w:r>
                            <w:r w:rsidRPr="00DA78D1">
                              <w:rPr>
                                <w:color w:val="333333"/>
                                <w:rtl/>
                              </w:rPr>
                              <w:t>כל הפרטים המופיעים מסמך זה נועדו אך ורק לצורך הגשת ההצעה ולעיונם של גורמים רלוונטיים המעורבים בקבלת ההחלטות בגין פרויקט זה.</w:t>
                            </w:r>
                            <w:r w:rsidRPr="00DA78D1">
                              <w:rPr>
                                <w:color w:val="333333"/>
                                <w:rtl/>
                              </w:rPr>
                              <w:cr/>
                            </w:r>
                          </w:p>
                          <w:p w14:paraId="2437DB7E" w14:textId="77777777" w:rsidR="0032754A" w:rsidRPr="007B31D5" w:rsidRDefault="0032754A" w:rsidP="00887B8D">
                            <w:pPr>
                              <w:jc w:val="center"/>
                              <w:rPr>
                                <w:color w:val="333333"/>
                                <w:rtl/>
                              </w:rPr>
                            </w:pPr>
                            <w:r w:rsidRPr="00DA78D1">
                              <w:rPr>
                                <w:color w:val="333333"/>
                                <w:rtl/>
                              </w:rPr>
                              <w:t xml:space="preserve"> אין לצלם, להעתיק , לשכפל, לתרגם, להפיץ או לאחסן במאגר מידע כלשהו  ולעשות כל שימוש מסחרי מכל סוג שהוא בחומר הכלול מבלי לקבל אישור מראש ובכתב החברה, כל השאלה או שימוש או העתקה מלאה או חלקית חייבת באישור מפורש בכתב מהחברה.</w:t>
                            </w:r>
                          </w:p>
                          <w:p w14:paraId="0DEC3377" w14:textId="77777777" w:rsidR="0032754A" w:rsidRDefault="0032754A" w:rsidP="00887B8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A67273" id="Text Box 8" o:spid="_x0000_s1029" type="#_x0000_t202" style="position:absolute;left:0;text-align:left;margin-left:120.8pt;margin-top:468.9pt;width:369.75pt;height:15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">
                <v:textbox>
                  <w:txbxContent>
                    <w:p w14:paraId="06988520" w14:textId="77777777" w:rsidR="0032754A" w:rsidRPr="00DA78D1" w:rsidRDefault="0032754A" w:rsidP="00887B8D">
                      <w:pPr>
                        <w:jc w:val="center"/>
                        <w:rPr>
                          <w:color w:val="333333"/>
                          <w:rtl/>
                        </w:rPr>
                      </w:pPr>
                      <w:r w:rsidRPr="00DA78D1">
                        <w:rPr>
                          <w:color w:val="333333"/>
                          <w:rtl/>
                        </w:rPr>
                        <w:t xml:space="preserve">המסמך </w:t>
                      </w:r>
                      <w:proofErr w:type="spellStart"/>
                      <w:r>
                        <w:rPr>
                          <w:rFonts w:hint="cs"/>
                          <w:color w:val="333333"/>
                          <w:rtl/>
                        </w:rPr>
                        <w:t>ה</w:t>
                      </w:r>
                      <w:r w:rsidRPr="00DA78D1">
                        <w:rPr>
                          <w:color w:val="333333"/>
                          <w:rtl/>
                        </w:rPr>
                        <w:t>מצ"ב</w:t>
                      </w:r>
                      <w:proofErr w:type="spellEnd"/>
                      <w:r w:rsidRPr="00DA78D1">
                        <w:rPr>
                          <w:color w:val="333333"/>
                          <w:rtl/>
                        </w:rPr>
                        <w:t xml:space="preserve"> בזאת הנו קנינה הבלעדי של </w:t>
                      </w:r>
                      <w:r>
                        <w:rPr>
                          <w:rFonts w:hint="cs"/>
                          <w:color w:val="333333"/>
                          <w:rtl/>
                        </w:rPr>
                        <w:t>נס-</w:t>
                      </w:r>
                      <w:r w:rsidRPr="00DA78D1">
                        <w:rPr>
                          <w:color w:val="333333"/>
                          <w:rtl/>
                        </w:rPr>
                        <w:t>גילון (להלן החברה) לרבות (אך לא רק) הסמלים, הרעיונות והמתודולוגיה הכלולים בו.</w:t>
                      </w:r>
                      <w:r>
                        <w:rPr>
                          <w:rFonts w:hint="cs"/>
                          <w:color w:val="333333"/>
                          <w:rtl/>
                        </w:rPr>
                        <w:t xml:space="preserve"> </w:t>
                      </w:r>
                      <w:r w:rsidRPr="00DA78D1">
                        <w:rPr>
                          <w:color w:val="333333"/>
                          <w:rtl/>
                        </w:rPr>
                        <w:t>כל הפרטים המופיעים מסמך זה נועדו אך ורק לצורך הגשת ההצעה ולעיונם של גורמים רלוונטיים המעורבים בקבלת ההחלטות בגין פרויקט זה.</w:t>
                      </w:r>
                      <w:r w:rsidRPr="00DA78D1">
                        <w:rPr>
                          <w:color w:val="333333"/>
                          <w:rtl/>
                        </w:rPr>
                        <w:cr/>
                      </w:r>
                    </w:p>
                    <w:p w14:paraId="2437DB7E" w14:textId="77777777" w:rsidR="0032754A" w:rsidRPr="007B31D5" w:rsidRDefault="0032754A" w:rsidP="00887B8D">
                      <w:pPr>
                        <w:jc w:val="center"/>
                        <w:rPr>
                          <w:color w:val="333333"/>
                          <w:rtl/>
                        </w:rPr>
                      </w:pPr>
                      <w:r w:rsidRPr="00DA78D1">
                        <w:rPr>
                          <w:color w:val="333333"/>
                          <w:rtl/>
                        </w:rPr>
                        <w:t xml:space="preserve"> אין לצלם, להעתיק , לשכפל, לתרגם, להפיץ או לאחסן במאגר מידע כלשהו  ולעשות כל שימוש מסחרי מכל סוג שהוא בחומר הכלול מבלי לקבל אישור מראש ובכתב החברה, כל השאלה או שימוש או העתקה מלאה או חלקית חייבת באישור מפורש בכתב מהחברה.</w:t>
                      </w:r>
                    </w:p>
                    <w:p w14:paraId="0DEC3377" w14:textId="77777777" w:rsidR="0032754A" w:rsidRDefault="0032754A" w:rsidP="00887B8D"/>
                  </w:txbxContent>
                </v:textbox>
              </v:shape>
            </w:pict>
          </mc:Fallback>
        </mc:AlternateContent>
      </w:r>
      <w:r w:rsidR="002F0418" w:rsidRPr="00BC55A9">
        <w:rPr>
          <w:rFonts w:ascii="David" w:hAnsi="David"/>
          <w:b/>
          <w:bCs/>
          <w:color w:val="1F497D"/>
          <w:sz w:val="32"/>
          <w:szCs w:val="32"/>
          <w:rtl/>
        </w:rPr>
        <w:br w:type="page"/>
      </w:r>
    </w:p>
    <w:p w14:paraId="516419D1" w14:textId="53F7CF0C" w:rsidR="002F0418" w:rsidRPr="00BC55A9" w:rsidRDefault="002F0418" w:rsidP="00BC55A9">
      <w:pPr>
        <w:rPr>
          <w:rFonts w:ascii="David" w:hAnsi="David"/>
          <w:sz w:val="22"/>
          <w:szCs w:val="22"/>
          <w:rtl/>
        </w:rPr>
      </w:pPr>
      <w:r w:rsidRPr="00BC55A9">
        <w:rPr>
          <w:rFonts w:ascii="David" w:hAnsi="David"/>
          <w:sz w:val="22"/>
          <w:szCs w:val="22"/>
          <w:rtl/>
        </w:rPr>
        <w:lastRenderedPageBreak/>
        <w:t xml:space="preserve">               </w:t>
      </w:r>
      <w:r w:rsidR="00541016" w:rsidRPr="00BC55A9">
        <w:rPr>
          <w:rFonts w:ascii="David" w:hAnsi="David"/>
          <w:sz w:val="22"/>
          <w:szCs w:val="22"/>
          <w:rtl/>
        </w:rPr>
        <w:tab/>
      </w:r>
      <w:r w:rsidR="00615835" w:rsidRPr="00BC55A9">
        <w:rPr>
          <w:rFonts w:ascii="David" w:hAnsi="David"/>
          <w:sz w:val="22"/>
          <w:szCs w:val="22"/>
          <w:rtl/>
        </w:rPr>
        <w:t xml:space="preserve">                     </w:t>
      </w:r>
    </w:p>
    <w:bookmarkStart w:id="0" w:name="_Toc283806566"/>
    <w:p w14:paraId="083F3AD9" w14:textId="77777777" w:rsidR="00DF18F4" w:rsidRPr="0066591C" w:rsidRDefault="00D06151" w:rsidP="004F00B3">
      <w:pPr>
        <w:pStyle w:val="Heading1"/>
        <w:numPr>
          <w:ilvl w:val="0"/>
          <w:numId w:val="7"/>
        </w:numPr>
        <w:shd w:val="clear" w:color="auto" w:fill="auto"/>
        <w:tabs>
          <w:tab w:val="left" w:pos="316"/>
        </w:tabs>
        <w:spacing w:after="240"/>
        <w:ind w:right="-357"/>
        <w:rPr>
          <w:rFonts w:asciiTheme="majorBidi" w:hAnsiTheme="majorBidi" w:cstheme="majorBidi"/>
          <w:noProof/>
          <w:color w:val="0095CD"/>
          <w:sz w:val="36"/>
          <w:szCs w:val="28"/>
          <w:rtl/>
        </w:rPr>
      </w:pPr>
      <w:r w:rsidRPr="0066591C">
        <w:rPr>
          <w:rFonts w:asciiTheme="majorBidi" w:hAnsiTheme="majorBidi" w:cstheme="majorBidi"/>
          <w:noProof/>
          <w:color w:val="0095CD"/>
          <w:sz w:val="36"/>
          <w:szCs w:val="28"/>
          <w:rtl/>
        </w:rPr>
        <mc:AlternateContent>
          <mc:Choice Requires="wps">
            <w:drawing>
              <wp:anchor distT="0" distB="0" distL="114300" distR="114300" simplePos="0" relativeHeight="251658240" behindDoc="0" locked="0" layoutInCell="1" allowOverlap="1" wp14:anchorId="2C17BE2B" wp14:editId="25E753C9">
                <wp:simplePos x="0" y="0"/>
                <wp:positionH relativeFrom="column">
                  <wp:posOffset>-328930</wp:posOffset>
                </wp:positionH>
                <wp:positionV relativeFrom="paragraph">
                  <wp:posOffset>323215</wp:posOffset>
                </wp:positionV>
                <wp:extent cx="6519545" cy="635"/>
                <wp:effectExtent l="0" t="0" r="14605" b="374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19545" cy="635"/>
                        </a:xfrm>
                        <a:prstGeom prst="straightConnector1">
                          <a:avLst/>
                        </a:prstGeom>
                        <a:noFill/>
                        <a:ln w="15875">
                          <a:solidFill>
                            <a:srgbClr val="0095C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CD22F21" id="_x0000_t32" coordsize="21600,21600" o:spt="32" o:oned="t" path="m,l21600,21600e" filled="f">
                <v:path arrowok="t" fillok="f" o:connecttype="none"/>
                <o:lock v:ext="edit" shapetype="t"/>
              </v:shapetype>
              <v:shape id="Straight Arrow Connector 6" o:spid="_x0000_s1026" type="#_x0000_t32" style="position:absolute;margin-left:-25.9pt;margin-top:25.45pt;width:513.35pt;height:.0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" strokecolor="#0095cd" strokeweight="1.25pt"/>
            </w:pict>
          </mc:Fallback>
        </mc:AlternateContent>
      </w:r>
      <w:bookmarkEnd w:id="0"/>
      <w:r w:rsidR="00CC26F2" w:rsidRPr="0066591C">
        <w:rPr>
          <w:rFonts w:asciiTheme="majorBidi" w:hAnsiTheme="majorBidi" w:cstheme="majorBidi"/>
          <w:noProof/>
          <w:color w:val="0095CD"/>
          <w:sz w:val="36"/>
          <w:szCs w:val="28"/>
          <w:rtl/>
        </w:rPr>
        <w:t xml:space="preserve">תכולת העבודה </w:t>
      </w:r>
      <w:r w:rsidR="00BC55A9" w:rsidRPr="0066591C">
        <w:rPr>
          <w:rFonts w:asciiTheme="majorBidi" w:hAnsiTheme="majorBidi" w:cstheme="majorBidi"/>
          <w:noProof/>
          <w:color w:val="0095CD"/>
          <w:sz w:val="36"/>
          <w:szCs w:val="28"/>
          <w:rtl/>
        </w:rPr>
        <w:t xml:space="preserve">: </w:t>
      </w:r>
      <w:r w:rsidR="00CC26F2" w:rsidRPr="0066591C">
        <w:rPr>
          <w:rFonts w:asciiTheme="majorBidi" w:hAnsiTheme="majorBidi" w:cstheme="majorBidi"/>
          <w:noProof/>
          <w:color w:val="0095CD"/>
          <w:sz w:val="36"/>
          <w:szCs w:val="28"/>
        </w:rPr>
        <w:t>SOW</w:t>
      </w:r>
    </w:p>
    <w:p w14:paraId="7CC15B17" w14:textId="25E4CB52" w:rsidR="009319AC" w:rsidRDefault="00414591" w:rsidP="004F00B3">
      <w:pPr>
        <w:pStyle w:val="Heading1"/>
        <w:numPr>
          <w:ilvl w:val="1"/>
          <w:numId w:val="12"/>
        </w:numPr>
        <w:shd w:val="clear" w:color="auto" w:fill="auto"/>
        <w:tabs>
          <w:tab w:val="left" w:pos="316"/>
        </w:tabs>
        <w:spacing w:after="240"/>
        <w:ind w:right="-357"/>
        <w:rPr>
          <w:rFonts w:ascii="David" w:hAnsi="David" w:cs="Arial"/>
          <w:noProof/>
          <w:color w:val="0095CD"/>
          <w:sz w:val="36"/>
          <w:szCs w:val="28"/>
          <w:rtl/>
        </w:rPr>
      </w:pPr>
      <w:r>
        <w:rPr>
          <w:rFonts w:ascii="David" w:hAnsi="David" w:cs="Arial" w:hint="cs"/>
          <w:noProof/>
          <w:color w:val="0095CD"/>
          <w:sz w:val="36"/>
          <w:szCs w:val="28"/>
          <w:rtl/>
        </w:rPr>
        <w:t>תכולת עבודה</w:t>
      </w:r>
    </w:p>
    <w:p w14:paraId="5558E15A" w14:textId="4DCA2E5C" w:rsidR="0002626B" w:rsidRDefault="0002626B" w:rsidP="0002626B">
      <w:pPr>
        <w:rPr>
          <w:rtl/>
        </w:rPr>
      </w:pPr>
    </w:p>
    <w:p w14:paraId="60615224" w14:textId="3FE9AAEB" w:rsidR="0002626B" w:rsidRDefault="0002626B" w:rsidP="0002626B">
      <w:pPr>
        <w:rPr>
          <w:rFonts w:ascii="Helvetica" w:hAnsi="Helvetica" w:cs="Helvetica"/>
          <w:color w:val="202121"/>
          <w:sz w:val="26"/>
          <w:szCs w:val="26"/>
          <w:shd w:val="clear" w:color="auto" w:fill="FFFFFF"/>
          <w:rtl/>
        </w:rPr>
      </w:pPr>
      <w:r w:rsidRPr="0002626B">
        <w:rPr>
          <w:rFonts w:ascii="Helvetica" w:hAnsi="Helvetica" w:cs="Helvetica" w:hint="cs"/>
          <w:color w:val="202121"/>
          <w:sz w:val="26"/>
          <w:szCs w:val="26"/>
          <w:shd w:val="clear" w:color="auto" w:fill="FFFFFF"/>
          <w:rtl/>
        </w:rPr>
        <w:t>בהתאם</w:t>
      </w:r>
      <w:r>
        <w:rPr>
          <w:rFonts w:hint="cs"/>
          <w:rtl/>
        </w:rPr>
        <w:t xml:space="preserve"> </w:t>
      </w:r>
      <w:r>
        <w:rPr>
          <w:rFonts w:ascii="Helvetica" w:hAnsi="Helvetica" w:cs="Helvetica"/>
          <w:color w:val="202121"/>
          <w:sz w:val="26"/>
          <w:szCs w:val="26"/>
          <w:shd w:val="clear" w:color="auto" w:fill="FFFFFF"/>
        </w:rPr>
        <w:t> </w:t>
      </w:r>
      <w:hyperlink r:id="rId12" w:tgtFrame="_blank" w:history="1">
        <w:r>
          <w:rPr>
            <w:rStyle w:val="Hyperlink"/>
            <w:rFonts w:ascii="Helvetica" w:hAnsi="Helvetica" w:cs="Helvetica" w:hint="cs"/>
            <w:color w:val="202121"/>
            <w:sz w:val="26"/>
            <w:szCs w:val="26"/>
            <w:shd w:val="clear" w:color="auto" w:fill="FFFFFF"/>
            <w:rtl/>
          </w:rPr>
          <w:t>ל</w:t>
        </w:r>
        <w:r>
          <w:rPr>
            <w:rStyle w:val="Hyperlink"/>
            <w:rFonts w:ascii="Helvetica" w:hAnsi="Helvetica" w:cs="Helvetica"/>
            <w:color w:val="202121"/>
            <w:sz w:val="26"/>
            <w:szCs w:val="26"/>
            <w:shd w:val="clear" w:color="auto" w:fill="FFFFFF"/>
            <w:rtl/>
          </w:rPr>
          <w:t>הודעת רשות שוק ההון מיום 06.11.2017</w:t>
        </w:r>
      </w:hyperlink>
      <w:r>
        <w:rPr>
          <w:rFonts w:hint="cs"/>
          <w:rtl/>
        </w:rPr>
        <w:t xml:space="preserve"> , </w:t>
      </w:r>
      <w:r>
        <w:rPr>
          <w:rFonts w:ascii="Helvetica" w:hAnsi="Helvetica" w:cs="Helvetica"/>
          <w:color w:val="202121"/>
          <w:sz w:val="26"/>
          <w:szCs w:val="26"/>
          <w:shd w:val="clear" w:color="auto" w:fill="FFFFFF"/>
          <w:rtl/>
        </w:rPr>
        <w:t>מי שמעסיק עד 20 עובדים - החל מה-01.02.2019</w:t>
      </w:r>
      <w:r w:rsidR="00E3095C">
        <w:rPr>
          <w:rFonts w:ascii="Helvetica" w:hAnsi="Helvetica" w:cs="Helvetica" w:hint="cs"/>
          <w:color w:val="202121"/>
          <w:sz w:val="26"/>
          <w:szCs w:val="26"/>
          <w:shd w:val="clear" w:color="auto" w:fill="FFFFFF"/>
          <w:rtl/>
        </w:rPr>
        <w:t xml:space="preserve"> חלה עליו </w:t>
      </w:r>
      <w:r w:rsidR="00E3095C">
        <w:rPr>
          <w:rFonts w:ascii="Helvetica" w:hAnsi="Helvetica" w:cs="Helvetica"/>
          <w:color w:val="202121"/>
          <w:sz w:val="26"/>
          <w:szCs w:val="26"/>
          <w:shd w:val="clear" w:color="auto" w:fill="FFFFFF"/>
          <w:rtl/>
        </w:rPr>
        <w:t>החובה לדווח על הפקדות לחיסכון פנסיוני באמצעים דיגיטליים בלבד ובקובץ דיווח</w:t>
      </w:r>
      <w:r w:rsidR="00E3095C">
        <w:rPr>
          <w:rFonts w:ascii="Helvetica" w:hAnsi="Helvetica" w:cs="Helvetica" w:hint="cs"/>
          <w:color w:val="202121"/>
          <w:sz w:val="26"/>
          <w:szCs w:val="26"/>
          <w:shd w:val="clear" w:color="auto" w:fill="FFFFFF"/>
          <w:rtl/>
        </w:rPr>
        <w:t>.</w:t>
      </w:r>
    </w:p>
    <w:p w14:paraId="024ED0BE" w14:textId="12753818" w:rsidR="00E3095C" w:rsidRDefault="00E3095C" w:rsidP="0002626B">
      <w:pPr>
        <w:rPr>
          <w:rFonts w:ascii="Helvetica" w:hAnsi="Helvetica" w:cs="Helvetica"/>
          <w:color w:val="202121"/>
          <w:sz w:val="26"/>
          <w:szCs w:val="26"/>
          <w:shd w:val="clear" w:color="auto" w:fill="FFFFFF"/>
          <w:rtl/>
        </w:rPr>
      </w:pPr>
      <w:r>
        <w:rPr>
          <w:rFonts w:ascii="Helvetica" w:hAnsi="Helvetica" w:cs="Helvetica" w:hint="cs"/>
          <w:color w:val="202121"/>
          <w:sz w:val="26"/>
          <w:szCs w:val="26"/>
          <w:shd w:val="clear" w:color="auto" w:fill="FFFFFF"/>
          <w:rtl/>
        </w:rPr>
        <w:t xml:space="preserve">קובץ הדיווח חייב להיות במבנה </w:t>
      </w:r>
      <w:r>
        <w:rPr>
          <w:rFonts w:ascii="Helvetica" w:hAnsi="Helvetica" w:cs="Helvetica" w:hint="cs"/>
          <w:color w:val="202121"/>
          <w:sz w:val="26"/>
          <w:szCs w:val="26"/>
          <w:shd w:val="clear" w:color="auto" w:fill="FFFFFF"/>
        </w:rPr>
        <w:t>XML</w:t>
      </w:r>
      <w:r>
        <w:rPr>
          <w:rFonts w:ascii="Helvetica" w:hAnsi="Helvetica" w:cs="Helvetica" w:hint="cs"/>
          <w:color w:val="202121"/>
          <w:sz w:val="26"/>
          <w:szCs w:val="26"/>
          <w:shd w:val="clear" w:color="auto" w:fill="FFFFFF"/>
          <w:rtl/>
        </w:rPr>
        <w:t xml:space="preserve"> תקני של ממשק מעסיקים , לכן מטרת המערכת היא להעביר ייצוג נתונים בפורמט </w:t>
      </w:r>
      <w:r>
        <w:rPr>
          <w:rFonts w:ascii="Helvetica" w:hAnsi="Helvetica" w:cs="Helvetica" w:hint="cs"/>
          <w:color w:val="202121"/>
          <w:sz w:val="26"/>
          <w:szCs w:val="26"/>
          <w:shd w:val="clear" w:color="auto" w:fill="FFFFFF"/>
        </w:rPr>
        <w:t>CSV</w:t>
      </w:r>
      <w:r>
        <w:rPr>
          <w:rFonts w:ascii="Helvetica" w:hAnsi="Helvetica" w:cs="Helvetica" w:hint="cs"/>
          <w:color w:val="202121"/>
          <w:sz w:val="26"/>
          <w:szCs w:val="26"/>
          <w:shd w:val="clear" w:color="auto" w:fill="FFFFFF"/>
          <w:rtl/>
        </w:rPr>
        <w:t xml:space="preserve"> לפורמט </w:t>
      </w:r>
      <w:r>
        <w:rPr>
          <w:rFonts w:ascii="Helvetica" w:hAnsi="Helvetica" w:cs="Helvetica" w:hint="cs"/>
          <w:color w:val="202121"/>
          <w:sz w:val="26"/>
          <w:szCs w:val="26"/>
          <w:shd w:val="clear" w:color="auto" w:fill="FFFFFF"/>
        </w:rPr>
        <w:t>XML</w:t>
      </w:r>
      <w:r>
        <w:rPr>
          <w:rFonts w:ascii="Helvetica" w:hAnsi="Helvetica" w:cs="Helvetica" w:hint="cs"/>
          <w:color w:val="202121"/>
          <w:sz w:val="26"/>
          <w:szCs w:val="26"/>
          <w:shd w:val="clear" w:color="auto" w:fill="FFFFFF"/>
          <w:rtl/>
        </w:rPr>
        <w:t xml:space="preserve"> ממשק מעסיקים שוטף ושלילי.</w:t>
      </w:r>
    </w:p>
    <w:p w14:paraId="35F5B415" w14:textId="32221720" w:rsidR="00E3095C" w:rsidRDefault="00E3095C" w:rsidP="0002626B">
      <w:pPr>
        <w:rPr>
          <w:rFonts w:ascii="Helvetica" w:hAnsi="Helvetica" w:cs="Helvetica"/>
          <w:color w:val="202121"/>
          <w:sz w:val="26"/>
          <w:szCs w:val="26"/>
          <w:shd w:val="clear" w:color="auto" w:fill="FFFFFF"/>
          <w:rtl/>
        </w:rPr>
      </w:pPr>
      <w:r>
        <w:rPr>
          <w:rFonts w:ascii="Helvetica" w:hAnsi="Helvetica" w:cs="Helvetica" w:hint="cs"/>
          <w:color w:val="202121"/>
          <w:sz w:val="26"/>
          <w:szCs w:val="26"/>
          <w:shd w:val="clear" w:color="auto" w:fill="FFFFFF"/>
          <w:rtl/>
        </w:rPr>
        <w:t>המייצג יעביר את הקובץ אל היצרן באופן ישיר דרך פורטל המעסיקים או דרך פורטל המסלקה.</w:t>
      </w:r>
    </w:p>
    <w:p w14:paraId="60DDE8DC" w14:textId="13C69F4D" w:rsidR="00E3095C" w:rsidRPr="00E3095C" w:rsidRDefault="00E3095C" w:rsidP="0002626B">
      <w:pPr>
        <w:rPr>
          <w:b/>
          <w:bCs/>
          <w:rtl/>
        </w:rPr>
      </w:pPr>
      <w:r>
        <w:rPr>
          <w:rFonts w:ascii="Helvetica" w:hAnsi="Helvetica" w:cs="Helvetica" w:hint="cs"/>
          <w:color w:val="202121"/>
          <w:sz w:val="26"/>
          <w:szCs w:val="26"/>
          <w:shd w:val="clear" w:color="auto" w:fill="FFFFFF"/>
          <w:rtl/>
        </w:rPr>
        <w:t xml:space="preserve">היזון חוזר מהיצרן </w:t>
      </w:r>
    </w:p>
    <w:tbl>
      <w:tblPr>
        <w:tblStyle w:val="30"/>
        <w:bidiVisual/>
        <w:tblW w:w="8212" w:type="dxa"/>
        <w:tblInd w:w="244" w:type="dxa"/>
        <w:tblLook w:val="04A0" w:firstRow="1" w:lastRow="0" w:firstColumn="1" w:lastColumn="0" w:noHBand="0" w:noVBand="1"/>
      </w:tblPr>
      <w:tblGrid>
        <w:gridCol w:w="1168"/>
        <w:gridCol w:w="7044"/>
      </w:tblGrid>
      <w:tr w:rsidR="00732958" w:rsidRPr="009319AC" w14:paraId="0FED97A3" w14:textId="77777777" w:rsidTr="008615B7">
        <w:trPr>
          <w:cnfStyle w:val="100000000000" w:firstRow="1" w:lastRow="0" w:firstColumn="0" w:lastColumn="0" w:oddVBand="0" w:evenVBand="0" w:oddHBand="0" w:evenHBand="0" w:firstRowFirstColumn="0" w:firstRowLastColumn="0" w:lastRowFirstColumn="0" w:lastRowLastColumn="0"/>
          <w:trHeight w:val="315"/>
        </w:trPr>
        <w:tc>
          <w:tcPr>
            <w:tcW w:w="1168" w:type="dxa"/>
            <w:noWrap/>
            <w:hideMark/>
          </w:tcPr>
          <w:p w14:paraId="67824F66" w14:textId="77777777" w:rsidR="00732958" w:rsidRPr="009319AC" w:rsidRDefault="00732958" w:rsidP="00895159">
            <w:pPr>
              <w:spacing w:after="0" w:line="240" w:lineRule="auto"/>
              <w:jc w:val="center"/>
              <w:rPr>
                <w:rFonts w:ascii="David" w:hAnsi="David"/>
                <w:color w:val="FFFFFF"/>
                <w:sz w:val="22"/>
                <w:szCs w:val="22"/>
              </w:rPr>
            </w:pPr>
            <w:r w:rsidRPr="009319AC">
              <w:rPr>
                <w:rFonts w:ascii="David" w:hAnsi="David"/>
                <w:bCs/>
                <w:color w:val="FFFFFF"/>
                <w:sz w:val="22"/>
                <w:szCs w:val="22"/>
              </w:rPr>
              <w:t>#</w:t>
            </w:r>
          </w:p>
        </w:tc>
        <w:tc>
          <w:tcPr>
            <w:tcW w:w="7044" w:type="dxa"/>
            <w:noWrap/>
            <w:hideMark/>
          </w:tcPr>
          <w:p w14:paraId="0D2CEF86" w14:textId="77777777" w:rsidR="00732958" w:rsidRPr="009319AC" w:rsidRDefault="00732958" w:rsidP="00895159">
            <w:pPr>
              <w:spacing w:after="0" w:line="240" w:lineRule="auto"/>
              <w:rPr>
                <w:rFonts w:ascii="David" w:hAnsi="David"/>
                <w:b/>
                <w:bCs/>
                <w:color w:val="FFFFFF"/>
                <w:rtl/>
              </w:rPr>
            </w:pPr>
            <w:r w:rsidRPr="009319AC">
              <w:rPr>
                <w:rFonts w:ascii="Arial" w:hAnsi="Arial" w:cs="Arial" w:hint="cs"/>
                <w:b/>
                <w:bCs/>
                <w:color w:val="FFFFFF"/>
                <w:rtl/>
              </w:rPr>
              <w:t>תיאור</w:t>
            </w:r>
            <w:r w:rsidRPr="009319AC">
              <w:rPr>
                <w:rFonts w:ascii="David" w:hAnsi="David" w:hint="cs"/>
                <w:b/>
                <w:bCs/>
                <w:color w:val="FFFFFF"/>
                <w:rtl/>
              </w:rPr>
              <w:t xml:space="preserve"> </w:t>
            </w:r>
            <w:r w:rsidRPr="009319AC">
              <w:rPr>
                <w:rFonts w:ascii="Arial" w:hAnsi="Arial" w:cs="Arial" w:hint="cs"/>
                <w:b/>
                <w:bCs/>
                <w:color w:val="FFFFFF"/>
                <w:rtl/>
              </w:rPr>
              <w:t>רכיב</w:t>
            </w:r>
          </w:p>
        </w:tc>
      </w:tr>
      <w:tr w:rsidR="00732958" w:rsidRPr="009319AC" w14:paraId="6DFDC9D9" w14:textId="77777777" w:rsidTr="008615B7">
        <w:trPr>
          <w:cnfStyle w:val="000000100000" w:firstRow="0" w:lastRow="0" w:firstColumn="0" w:lastColumn="0" w:oddVBand="0" w:evenVBand="0" w:oddHBand="1" w:evenHBand="0" w:firstRowFirstColumn="0" w:firstRowLastColumn="0" w:lastRowFirstColumn="0" w:lastRowLastColumn="0"/>
          <w:trHeight w:val="315"/>
        </w:trPr>
        <w:tc>
          <w:tcPr>
            <w:tcW w:w="1168" w:type="dxa"/>
            <w:noWrap/>
          </w:tcPr>
          <w:p w14:paraId="28DF0548" w14:textId="506163C7" w:rsidR="00732958" w:rsidRPr="00182BAF" w:rsidRDefault="00977B12" w:rsidP="00182BAF">
            <w:pPr>
              <w:bidi w:val="0"/>
              <w:spacing w:after="0" w:line="240" w:lineRule="auto"/>
              <w:ind w:firstLineChars="100" w:firstLine="241"/>
              <w:jc w:val="left"/>
              <w:rPr>
                <w:rFonts w:ascii="David" w:hAnsi="David"/>
                <w:b/>
                <w:bCs/>
                <w:color w:val="000000"/>
              </w:rPr>
            </w:pPr>
            <w:r>
              <w:rPr>
                <w:rFonts w:ascii="David" w:hAnsi="David" w:hint="cs"/>
                <w:b/>
                <w:bCs/>
                <w:color w:val="000000"/>
                <w:rtl/>
              </w:rPr>
              <w:t>1</w:t>
            </w:r>
          </w:p>
        </w:tc>
        <w:tc>
          <w:tcPr>
            <w:tcW w:w="7044" w:type="dxa"/>
            <w:noWrap/>
          </w:tcPr>
          <w:p w14:paraId="0EDA766C" w14:textId="44ECDE53" w:rsidR="00732958" w:rsidRPr="00240640" w:rsidRDefault="00977B12" w:rsidP="00240640">
            <w:pPr>
              <w:spacing w:after="0" w:line="240" w:lineRule="auto"/>
              <w:jc w:val="left"/>
              <w:rPr>
                <w:rFonts w:cs="Calibri"/>
                <w:color w:val="1F497D"/>
                <w:sz w:val="22"/>
                <w:szCs w:val="22"/>
                <w:rtl/>
              </w:rPr>
            </w:pPr>
            <w:r>
              <w:rPr>
                <w:rFonts w:cs="Calibri" w:hint="cs"/>
                <w:color w:val="1F497D"/>
                <w:sz w:val="22"/>
                <w:szCs w:val="22"/>
                <w:rtl/>
              </w:rPr>
              <w:t xml:space="preserve">רכיב שקולט קובץ </w:t>
            </w:r>
            <w:r>
              <w:rPr>
                <w:rFonts w:cs="Calibri" w:hint="cs"/>
                <w:color w:val="1F497D"/>
                <w:sz w:val="22"/>
                <w:szCs w:val="22"/>
              </w:rPr>
              <w:t>CSV</w:t>
            </w:r>
            <w:r>
              <w:rPr>
                <w:rFonts w:cs="Calibri" w:hint="cs"/>
                <w:color w:val="1F497D"/>
                <w:sz w:val="22"/>
                <w:szCs w:val="22"/>
                <w:rtl/>
              </w:rPr>
              <w:t xml:space="preserve"> של פרטי מעסיקים מרובים הכולל </w:t>
            </w:r>
            <w:r w:rsidRPr="008615B7">
              <w:rPr>
                <w:rFonts w:cs="Calibri" w:hint="cs"/>
                <w:b/>
                <w:bCs/>
                <w:color w:val="1F497D"/>
                <w:sz w:val="22"/>
                <w:szCs w:val="22"/>
                <w:rtl/>
              </w:rPr>
              <w:t>הפרשות שוטף</w:t>
            </w:r>
            <w:r>
              <w:rPr>
                <w:rFonts w:cs="Calibri" w:hint="cs"/>
                <w:color w:val="1F497D"/>
                <w:sz w:val="22"/>
                <w:szCs w:val="22"/>
                <w:rtl/>
              </w:rPr>
              <w:t xml:space="preserve"> מעסיקים , התהליך ייצר קובץ במבנה ממשק מעסיקים מסלקה פנסיונית עם פרטי הפרשות המעסיקים לפי תנאי אפיון מפורט. הקליטה והיצוא יתועדו בבסיס נתונים </w:t>
            </w:r>
            <w:proofErr w:type="spellStart"/>
            <w:r>
              <w:rPr>
                <w:rFonts w:cs="Calibri" w:hint="cs"/>
                <w:color w:val="1F497D"/>
                <w:sz w:val="22"/>
                <w:szCs w:val="22"/>
                <w:rtl/>
              </w:rPr>
              <w:t>יעודי</w:t>
            </w:r>
            <w:proofErr w:type="spellEnd"/>
            <w:r>
              <w:rPr>
                <w:rFonts w:cs="Calibri" w:hint="cs"/>
                <w:color w:val="1F497D"/>
                <w:sz w:val="22"/>
                <w:szCs w:val="22"/>
                <w:rtl/>
              </w:rPr>
              <w:t>.</w:t>
            </w:r>
          </w:p>
        </w:tc>
      </w:tr>
      <w:tr w:rsidR="00977B12" w:rsidRPr="009319AC" w14:paraId="2B1067E5" w14:textId="77777777" w:rsidTr="008615B7">
        <w:trPr>
          <w:cnfStyle w:val="000000010000" w:firstRow="0" w:lastRow="0" w:firstColumn="0" w:lastColumn="0" w:oddVBand="0" w:evenVBand="0" w:oddHBand="0" w:evenHBand="1" w:firstRowFirstColumn="0" w:firstRowLastColumn="0" w:lastRowFirstColumn="0" w:lastRowLastColumn="0"/>
          <w:trHeight w:val="315"/>
        </w:trPr>
        <w:tc>
          <w:tcPr>
            <w:tcW w:w="1168" w:type="dxa"/>
            <w:noWrap/>
          </w:tcPr>
          <w:p w14:paraId="3C358803" w14:textId="3FE4A8C5" w:rsidR="00977B12" w:rsidRPr="0093457A" w:rsidRDefault="00977B12" w:rsidP="00977B12">
            <w:pPr>
              <w:bidi w:val="0"/>
              <w:spacing w:after="0" w:line="240" w:lineRule="auto"/>
              <w:ind w:firstLineChars="100" w:firstLine="241"/>
              <w:jc w:val="left"/>
              <w:rPr>
                <w:rFonts w:ascii="David" w:hAnsi="David"/>
                <w:strike/>
                <w:color w:val="000000"/>
              </w:rPr>
            </w:pPr>
            <w:r w:rsidRPr="0093457A">
              <w:rPr>
                <w:rFonts w:ascii="David" w:hAnsi="David" w:hint="cs"/>
                <w:b/>
                <w:bCs/>
                <w:strike/>
                <w:color w:val="000000"/>
                <w:rtl/>
              </w:rPr>
              <w:t>2</w:t>
            </w:r>
          </w:p>
        </w:tc>
        <w:tc>
          <w:tcPr>
            <w:tcW w:w="7044" w:type="dxa"/>
            <w:noWrap/>
          </w:tcPr>
          <w:p w14:paraId="6CAFB06E" w14:textId="74F8DF52" w:rsidR="00977B12" w:rsidRPr="0093457A" w:rsidRDefault="00977B12" w:rsidP="00977B12">
            <w:pPr>
              <w:rPr>
                <w:rFonts w:cs="Calibri"/>
                <w:strike/>
                <w:color w:val="1F497D"/>
                <w:sz w:val="22"/>
                <w:szCs w:val="22"/>
                <w:rtl/>
              </w:rPr>
            </w:pPr>
            <w:r w:rsidRPr="0093457A">
              <w:rPr>
                <w:rFonts w:cs="Calibri" w:hint="cs"/>
                <w:strike/>
                <w:color w:val="1F497D"/>
                <w:sz w:val="22"/>
                <w:szCs w:val="22"/>
                <w:rtl/>
              </w:rPr>
              <w:t xml:space="preserve">רכיב שקולט קובץ </w:t>
            </w:r>
            <w:r w:rsidRPr="0093457A">
              <w:rPr>
                <w:rFonts w:cs="Calibri" w:hint="cs"/>
                <w:strike/>
                <w:color w:val="1F497D"/>
                <w:sz w:val="22"/>
                <w:szCs w:val="22"/>
              </w:rPr>
              <w:t>CSV</w:t>
            </w:r>
            <w:r w:rsidRPr="0093457A">
              <w:rPr>
                <w:rFonts w:cs="Calibri" w:hint="cs"/>
                <w:strike/>
                <w:color w:val="1F497D"/>
                <w:sz w:val="22"/>
                <w:szCs w:val="22"/>
                <w:rtl/>
              </w:rPr>
              <w:t xml:space="preserve"> של פרטי מעסיקים מרובים הכולל </w:t>
            </w:r>
            <w:r w:rsidRPr="0093457A">
              <w:rPr>
                <w:rFonts w:cs="Calibri" w:hint="cs"/>
                <w:b/>
                <w:bCs/>
                <w:strike/>
                <w:color w:val="1F497D"/>
                <w:sz w:val="22"/>
                <w:szCs w:val="22"/>
                <w:rtl/>
              </w:rPr>
              <w:t>הפרשות שליליות</w:t>
            </w:r>
            <w:r w:rsidRPr="0093457A">
              <w:rPr>
                <w:rFonts w:cs="Calibri" w:hint="cs"/>
                <w:strike/>
                <w:color w:val="1F497D"/>
                <w:sz w:val="22"/>
                <w:szCs w:val="22"/>
                <w:rtl/>
              </w:rPr>
              <w:t xml:space="preserve"> של מעסיקים, התהליך ייצר קובץ במבנה ממשק מעסיקים מסלקה פנסיונית עם פרטי הפרשות המעסיקים שלילי לפי תנאי אפיון מפורט בתסריטי החזר כפי שיפורטו. הקליטה והיצוא יתועדו בבסיס נתונים </w:t>
            </w:r>
            <w:proofErr w:type="spellStart"/>
            <w:r w:rsidRPr="0093457A">
              <w:rPr>
                <w:rFonts w:cs="Calibri" w:hint="cs"/>
                <w:strike/>
                <w:color w:val="1F497D"/>
                <w:sz w:val="22"/>
                <w:szCs w:val="22"/>
                <w:rtl/>
              </w:rPr>
              <w:t>יעודי</w:t>
            </w:r>
            <w:proofErr w:type="spellEnd"/>
            <w:r w:rsidRPr="0093457A">
              <w:rPr>
                <w:rFonts w:cs="Calibri" w:hint="cs"/>
                <w:strike/>
                <w:color w:val="1F497D"/>
                <w:sz w:val="22"/>
                <w:szCs w:val="22"/>
                <w:rtl/>
              </w:rPr>
              <w:t>.</w:t>
            </w:r>
          </w:p>
        </w:tc>
      </w:tr>
      <w:tr w:rsidR="00977B12" w:rsidRPr="00FF76D5" w14:paraId="6018A79F" w14:textId="77777777" w:rsidTr="008615B7">
        <w:trPr>
          <w:cnfStyle w:val="000000100000" w:firstRow="0" w:lastRow="0" w:firstColumn="0" w:lastColumn="0" w:oddVBand="0" w:evenVBand="0" w:oddHBand="1" w:evenHBand="0" w:firstRowFirstColumn="0" w:firstRowLastColumn="0" w:lastRowFirstColumn="0" w:lastRowLastColumn="0"/>
          <w:trHeight w:val="315"/>
        </w:trPr>
        <w:tc>
          <w:tcPr>
            <w:tcW w:w="1168" w:type="dxa"/>
            <w:noWrap/>
          </w:tcPr>
          <w:p w14:paraId="0ED065D2" w14:textId="15505C49" w:rsidR="00977B12" w:rsidRPr="0093457A" w:rsidRDefault="00977B12" w:rsidP="00977B12">
            <w:pPr>
              <w:bidi w:val="0"/>
              <w:spacing w:after="0" w:line="240" w:lineRule="auto"/>
              <w:ind w:firstLineChars="100" w:firstLine="241"/>
              <w:jc w:val="left"/>
              <w:rPr>
                <w:rFonts w:ascii="David" w:hAnsi="David"/>
                <w:strike/>
                <w:color w:val="000000"/>
                <w:rtl/>
              </w:rPr>
            </w:pPr>
            <w:r w:rsidRPr="0093457A">
              <w:rPr>
                <w:rFonts w:ascii="David" w:hAnsi="David" w:hint="cs"/>
                <w:b/>
                <w:bCs/>
                <w:strike/>
                <w:color w:val="000000"/>
                <w:rtl/>
              </w:rPr>
              <w:t>3</w:t>
            </w:r>
          </w:p>
        </w:tc>
        <w:tc>
          <w:tcPr>
            <w:tcW w:w="7044" w:type="dxa"/>
            <w:noWrap/>
          </w:tcPr>
          <w:p w14:paraId="6BDEDEDD" w14:textId="33BAE9AB" w:rsidR="00977B12" w:rsidRPr="0093457A" w:rsidRDefault="00977B12" w:rsidP="00977B12">
            <w:pPr>
              <w:outlineLvl w:val="1"/>
              <w:rPr>
                <w:rFonts w:ascii="David" w:hAnsi="David"/>
                <w:strike/>
                <w:color w:val="000000"/>
                <w:rtl/>
              </w:rPr>
            </w:pPr>
            <w:r w:rsidRPr="0093457A">
              <w:rPr>
                <w:rFonts w:cs="Calibri" w:hint="cs"/>
                <w:strike/>
                <w:color w:val="1F497D"/>
                <w:sz w:val="22"/>
                <w:szCs w:val="22"/>
                <w:rtl/>
              </w:rPr>
              <w:t xml:space="preserve">רכיב שקולט </w:t>
            </w:r>
            <w:proofErr w:type="spellStart"/>
            <w:r w:rsidRPr="0093457A">
              <w:rPr>
                <w:rFonts w:cs="Calibri" w:hint="cs"/>
                <w:b/>
                <w:bCs/>
                <w:strike/>
                <w:color w:val="1F497D"/>
                <w:sz w:val="22"/>
                <w:szCs w:val="22"/>
                <w:rtl/>
              </w:rPr>
              <w:t>היזונים</w:t>
            </w:r>
            <w:proofErr w:type="spellEnd"/>
            <w:r w:rsidRPr="0093457A">
              <w:rPr>
                <w:rFonts w:cs="Calibri" w:hint="cs"/>
                <w:b/>
                <w:bCs/>
                <w:strike/>
                <w:color w:val="1F497D"/>
                <w:sz w:val="22"/>
                <w:szCs w:val="22"/>
                <w:rtl/>
              </w:rPr>
              <w:t xml:space="preserve"> חוזרים </w:t>
            </w:r>
            <w:r w:rsidR="008615B7" w:rsidRPr="0093457A">
              <w:rPr>
                <w:rFonts w:cs="Calibri" w:hint="cs"/>
                <w:b/>
                <w:bCs/>
                <w:strike/>
                <w:color w:val="1F497D"/>
                <w:sz w:val="22"/>
                <w:szCs w:val="22"/>
                <w:rtl/>
              </w:rPr>
              <w:t>מסכמים , שבועיים , חודשיים</w:t>
            </w:r>
            <w:r w:rsidR="008615B7" w:rsidRPr="0093457A">
              <w:rPr>
                <w:rFonts w:cs="Calibri" w:hint="cs"/>
                <w:strike/>
                <w:color w:val="1F497D"/>
                <w:sz w:val="22"/>
                <w:szCs w:val="22"/>
                <w:rtl/>
              </w:rPr>
              <w:t xml:space="preserve"> </w:t>
            </w:r>
            <w:proofErr w:type="spellStart"/>
            <w:r w:rsidRPr="0093457A">
              <w:rPr>
                <w:rFonts w:cs="Calibri" w:hint="cs"/>
                <w:strike/>
                <w:color w:val="1F497D"/>
                <w:sz w:val="22"/>
                <w:szCs w:val="22"/>
                <w:rtl/>
              </w:rPr>
              <w:t>מייצרנים</w:t>
            </w:r>
            <w:proofErr w:type="spellEnd"/>
            <w:r w:rsidRPr="0093457A">
              <w:rPr>
                <w:rFonts w:cs="Calibri" w:hint="cs"/>
                <w:strike/>
                <w:color w:val="1F497D"/>
                <w:sz w:val="22"/>
                <w:szCs w:val="22"/>
                <w:rtl/>
              </w:rPr>
              <w:t xml:space="preserve"> במבנה ממשק מעסיקים מסלקה פנסיונית עם פרטי הטיפול בהפרשות המעסיקים אצל היצרן , התהליך ייצר אקסל המכיל רק את השגויים  הדורשים המשך טיפול מעסיק.</w:t>
            </w:r>
            <w:r w:rsidR="00E3095C" w:rsidRPr="0093457A">
              <w:rPr>
                <w:rFonts w:cs="Calibri" w:hint="cs"/>
                <w:strike/>
                <w:color w:val="1F497D"/>
                <w:sz w:val="22"/>
                <w:szCs w:val="22"/>
                <w:rtl/>
              </w:rPr>
              <w:t xml:space="preserve"> </w:t>
            </w:r>
            <w:r w:rsidR="00E3095C" w:rsidRPr="0093457A">
              <w:rPr>
                <w:rFonts w:cs="Calibri" w:hint="cs"/>
                <w:b/>
                <w:bCs/>
                <w:strike/>
                <w:color w:val="1F497D"/>
                <w:sz w:val="22"/>
                <w:szCs w:val="22"/>
                <w:rtl/>
              </w:rPr>
              <w:t>ללא ממשק מסכם שנתי</w:t>
            </w:r>
            <w:r w:rsidR="00E3095C" w:rsidRPr="0093457A">
              <w:rPr>
                <w:rFonts w:cs="Calibri" w:hint="cs"/>
                <w:strike/>
                <w:color w:val="1F497D"/>
                <w:sz w:val="22"/>
                <w:szCs w:val="22"/>
                <w:rtl/>
              </w:rPr>
              <w:t xml:space="preserve"> </w:t>
            </w:r>
          </w:p>
        </w:tc>
      </w:tr>
      <w:tr w:rsidR="008615B7" w:rsidRPr="00FF76D5" w14:paraId="1DA22269" w14:textId="77777777" w:rsidTr="008615B7">
        <w:trPr>
          <w:cnfStyle w:val="000000010000" w:firstRow="0" w:lastRow="0" w:firstColumn="0" w:lastColumn="0" w:oddVBand="0" w:evenVBand="0" w:oddHBand="0" w:evenHBand="1" w:firstRowFirstColumn="0" w:firstRowLastColumn="0" w:lastRowFirstColumn="0" w:lastRowLastColumn="0"/>
          <w:trHeight w:val="315"/>
        </w:trPr>
        <w:tc>
          <w:tcPr>
            <w:tcW w:w="1168" w:type="dxa"/>
            <w:noWrap/>
          </w:tcPr>
          <w:p w14:paraId="0BB766CD" w14:textId="30EA00F2" w:rsidR="008615B7" w:rsidRPr="0093457A" w:rsidRDefault="008615B7" w:rsidP="008615B7">
            <w:pPr>
              <w:bidi w:val="0"/>
              <w:spacing w:after="0" w:line="240" w:lineRule="auto"/>
              <w:ind w:firstLineChars="100" w:firstLine="241"/>
              <w:jc w:val="left"/>
              <w:rPr>
                <w:rFonts w:ascii="David" w:hAnsi="David"/>
                <w:b/>
                <w:bCs/>
                <w:strike/>
                <w:color w:val="000000"/>
                <w:rtl/>
              </w:rPr>
            </w:pPr>
            <w:r w:rsidRPr="0093457A">
              <w:rPr>
                <w:rFonts w:ascii="David" w:hAnsi="David" w:hint="cs"/>
                <w:b/>
                <w:bCs/>
                <w:strike/>
                <w:color w:val="000000"/>
                <w:rtl/>
              </w:rPr>
              <w:t>4</w:t>
            </w:r>
          </w:p>
        </w:tc>
        <w:tc>
          <w:tcPr>
            <w:tcW w:w="7044" w:type="dxa"/>
            <w:noWrap/>
          </w:tcPr>
          <w:p w14:paraId="15EF6FD6" w14:textId="24A31479" w:rsidR="008615B7" w:rsidRPr="0093457A" w:rsidRDefault="008615B7" w:rsidP="008615B7">
            <w:pPr>
              <w:outlineLvl w:val="1"/>
              <w:rPr>
                <w:rFonts w:cs="Calibri"/>
                <w:strike/>
                <w:color w:val="1F497D"/>
                <w:sz w:val="22"/>
                <w:szCs w:val="22"/>
                <w:rtl/>
              </w:rPr>
            </w:pPr>
            <w:r w:rsidRPr="0093457A">
              <w:rPr>
                <w:rFonts w:cs="Calibri" w:hint="cs"/>
                <w:strike/>
                <w:color w:val="1F497D"/>
                <w:sz w:val="22"/>
                <w:szCs w:val="22"/>
                <w:rtl/>
              </w:rPr>
              <w:t xml:space="preserve">רכיב שקולט </w:t>
            </w:r>
            <w:proofErr w:type="spellStart"/>
            <w:r w:rsidRPr="0093457A">
              <w:rPr>
                <w:rFonts w:cs="Calibri" w:hint="cs"/>
                <w:b/>
                <w:bCs/>
                <w:strike/>
                <w:color w:val="1F497D"/>
                <w:sz w:val="22"/>
                <w:szCs w:val="22"/>
                <w:rtl/>
              </w:rPr>
              <w:t>היזונים</w:t>
            </w:r>
            <w:proofErr w:type="spellEnd"/>
            <w:r w:rsidRPr="0093457A">
              <w:rPr>
                <w:rFonts w:cs="Calibri" w:hint="cs"/>
                <w:b/>
                <w:bCs/>
                <w:strike/>
                <w:color w:val="1F497D"/>
                <w:sz w:val="22"/>
                <w:szCs w:val="22"/>
                <w:rtl/>
              </w:rPr>
              <w:t xml:space="preserve"> חוזרים שנתיים</w:t>
            </w:r>
            <w:r w:rsidRPr="0093457A">
              <w:rPr>
                <w:rFonts w:cs="Calibri" w:hint="cs"/>
                <w:strike/>
                <w:color w:val="1F497D"/>
                <w:sz w:val="22"/>
                <w:szCs w:val="22"/>
                <w:rtl/>
              </w:rPr>
              <w:t xml:space="preserve"> </w:t>
            </w:r>
            <w:proofErr w:type="spellStart"/>
            <w:r w:rsidRPr="0093457A">
              <w:rPr>
                <w:rFonts w:cs="Calibri" w:hint="cs"/>
                <w:strike/>
                <w:color w:val="1F497D"/>
                <w:sz w:val="22"/>
                <w:szCs w:val="22"/>
                <w:rtl/>
              </w:rPr>
              <w:t>מייצרנים</w:t>
            </w:r>
            <w:proofErr w:type="spellEnd"/>
            <w:r w:rsidRPr="0093457A">
              <w:rPr>
                <w:rFonts w:cs="Calibri" w:hint="cs"/>
                <w:strike/>
                <w:color w:val="1F497D"/>
                <w:sz w:val="22"/>
                <w:szCs w:val="22"/>
                <w:rtl/>
              </w:rPr>
              <w:t xml:space="preserve"> במבנה ממשק מעסיקים מסלקה פנסיונית עם פרטי הטיפול בהפרשות המעסיקים אצל היצרן , התהליך ייצר אקסל המכיל רק את השגויים  הדורשים המשך טיפול מעסיק. </w:t>
            </w:r>
          </w:p>
        </w:tc>
      </w:tr>
    </w:tbl>
    <w:p w14:paraId="6276D4AC" w14:textId="77777777" w:rsidR="00240640" w:rsidRDefault="00240640">
      <w:pPr>
        <w:bidi w:val="0"/>
        <w:spacing w:after="0" w:line="240" w:lineRule="auto"/>
        <w:jc w:val="left"/>
        <w:rPr>
          <w:rFonts w:asciiTheme="minorHAnsi" w:hAnsiTheme="minorHAnsi"/>
          <w:b/>
          <w:bCs/>
          <w:noProof/>
          <w:color w:val="0095CD"/>
          <w:kern w:val="32"/>
          <w:sz w:val="36"/>
          <w:szCs w:val="28"/>
        </w:rPr>
      </w:pPr>
    </w:p>
    <w:p w14:paraId="6CBCD2C6" w14:textId="77777777" w:rsidR="00240640" w:rsidRDefault="00240640">
      <w:pPr>
        <w:bidi w:val="0"/>
        <w:spacing w:after="0" w:line="240" w:lineRule="auto"/>
        <w:jc w:val="left"/>
        <w:rPr>
          <w:rFonts w:asciiTheme="minorHAnsi" w:hAnsiTheme="minorHAnsi"/>
          <w:b/>
          <w:bCs/>
          <w:noProof/>
          <w:color w:val="0095CD"/>
          <w:kern w:val="32"/>
          <w:sz w:val="36"/>
          <w:szCs w:val="28"/>
        </w:rPr>
      </w:pPr>
      <w:r>
        <w:rPr>
          <w:rFonts w:asciiTheme="minorHAnsi" w:hAnsiTheme="minorHAnsi"/>
          <w:b/>
          <w:bCs/>
          <w:noProof/>
          <w:color w:val="0095CD"/>
          <w:kern w:val="32"/>
          <w:sz w:val="36"/>
          <w:szCs w:val="28"/>
        </w:rPr>
        <w:br w:type="page"/>
      </w:r>
    </w:p>
    <w:p w14:paraId="46F97861" w14:textId="03C9B8A2" w:rsidR="00895159" w:rsidRPr="002F3FFA" w:rsidRDefault="00895159">
      <w:pPr>
        <w:bidi w:val="0"/>
        <w:spacing w:after="0" w:line="240" w:lineRule="auto"/>
        <w:jc w:val="left"/>
        <w:rPr>
          <w:rFonts w:asciiTheme="minorHAnsi" w:hAnsiTheme="minorHAnsi"/>
          <w:b/>
          <w:bCs/>
          <w:noProof/>
          <w:color w:val="0095CD"/>
          <w:kern w:val="32"/>
          <w:sz w:val="36"/>
          <w:szCs w:val="28"/>
        </w:rPr>
      </w:pPr>
    </w:p>
    <w:p w14:paraId="6B8C06EA" w14:textId="77777777" w:rsidR="000A62D0" w:rsidRPr="0066591C" w:rsidRDefault="00D06151" w:rsidP="004F00B3">
      <w:pPr>
        <w:pStyle w:val="Heading1"/>
        <w:numPr>
          <w:ilvl w:val="0"/>
          <w:numId w:val="12"/>
        </w:numPr>
        <w:shd w:val="clear" w:color="auto" w:fill="auto"/>
        <w:tabs>
          <w:tab w:val="left" w:pos="316"/>
        </w:tabs>
        <w:spacing w:after="240"/>
        <w:ind w:right="-357"/>
        <w:rPr>
          <w:rFonts w:asciiTheme="majorBidi" w:hAnsiTheme="majorBidi" w:cstheme="majorBidi"/>
          <w:color w:val="0095CD"/>
          <w:sz w:val="36"/>
          <w:szCs w:val="28"/>
          <w:rtl/>
        </w:rPr>
      </w:pPr>
      <w:r w:rsidRPr="0066591C">
        <w:rPr>
          <w:rFonts w:asciiTheme="majorBidi" w:hAnsiTheme="majorBidi" w:cstheme="majorBidi"/>
          <w:noProof/>
          <w:color w:val="0095CD"/>
          <w:sz w:val="36"/>
          <w:szCs w:val="28"/>
          <w:rtl/>
        </w:rPr>
        <mc:AlternateContent>
          <mc:Choice Requires="wps">
            <w:drawing>
              <wp:anchor distT="0" distB="0" distL="114300" distR="114300" simplePos="0" relativeHeight="251659264" behindDoc="0" locked="0" layoutInCell="1" allowOverlap="1" wp14:anchorId="36860988" wp14:editId="136B5B94">
                <wp:simplePos x="0" y="0"/>
                <wp:positionH relativeFrom="column">
                  <wp:posOffset>-271780</wp:posOffset>
                </wp:positionH>
                <wp:positionV relativeFrom="paragraph">
                  <wp:posOffset>332740</wp:posOffset>
                </wp:positionV>
                <wp:extent cx="6519545" cy="635"/>
                <wp:effectExtent l="0" t="0" r="14605" b="3746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19545" cy="635"/>
                        </a:xfrm>
                        <a:prstGeom prst="straightConnector1">
                          <a:avLst/>
                        </a:prstGeom>
                        <a:noFill/>
                        <a:ln w="15875">
                          <a:solidFill>
                            <a:srgbClr val="0095C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13EE3C6" id="Straight Arrow Connector 9" o:spid="_x0000_s1026" type="#_x0000_t32" style="position:absolute;margin-left:-21.4pt;margin-top:26.2pt;width:513.35pt;height:.0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" strokecolor="#0095cd" strokeweight="1.25pt"/>
            </w:pict>
          </mc:Fallback>
        </mc:AlternateContent>
      </w:r>
      <w:r w:rsidR="000A62D0" w:rsidRPr="0066591C">
        <w:rPr>
          <w:rFonts w:asciiTheme="majorBidi" w:hAnsiTheme="majorBidi" w:cstheme="majorBidi"/>
          <w:noProof/>
          <w:color w:val="0095CD"/>
          <w:sz w:val="36"/>
          <w:szCs w:val="28"/>
          <w:rtl/>
        </w:rPr>
        <w:t>לו"ז</w:t>
      </w:r>
    </w:p>
    <w:p w14:paraId="75F22B80" w14:textId="5A0CC1C7" w:rsidR="00DC5C84" w:rsidRDefault="00DC5C84" w:rsidP="004F00B3">
      <w:pPr>
        <w:pStyle w:val="Heading1"/>
        <w:numPr>
          <w:ilvl w:val="1"/>
          <w:numId w:val="12"/>
        </w:numPr>
        <w:shd w:val="clear" w:color="auto" w:fill="auto"/>
        <w:tabs>
          <w:tab w:val="left" w:pos="316"/>
        </w:tabs>
        <w:spacing w:after="240"/>
        <w:ind w:right="-357"/>
        <w:rPr>
          <w:rFonts w:asciiTheme="majorBidi" w:hAnsiTheme="majorBidi" w:cstheme="majorBidi"/>
          <w:noProof/>
          <w:color w:val="0095CD"/>
          <w:sz w:val="36"/>
          <w:szCs w:val="28"/>
        </w:rPr>
      </w:pPr>
      <w:r w:rsidRPr="0066591C">
        <w:rPr>
          <w:rFonts w:asciiTheme="majorBidi" w:hAnsiTheme="majorBidi" w:cstheme="majorBidi"/>
          <w:noProof/>
          <w:color w:val="0095CD"/>
          <w:sz w:val="36"/>
          <w:szCs w:val="28"/>
          <w:rtl/>
        </w:rPr>
        <w:t>מימוש ההרחבות:</w:t>
      </w:r>
    </w:p>
    <w:p w14:paraId="3672CA08" w14:textId="5FB0F27E" w:rsidR="00BE76B0" w:rsidRPr="00BE76B0" w:rsidRDefault="00BE76B0" w:rsidP="00BE76B0">
      <w:proofErr w:type="spellStart"/>
      <w:r>
        <w:rPr>
          <w:rFonts w:cs="Arial" w:hint="cs"/>
          <w:rtl/>
        </w:rPr>
        <w:t>הגירסה</w:t>
      </w:r>
      <w:proofErr w:type="spellEnd"/>
      <w:r>
        <w:rPr>
          <w:rFonts w:cs="Arial" w:hint="cs"/>
          <w:rtl/>
        </w:rPr>
        <w:t xml:space="preserve"> תחולק </w:t>
      </w:r>
      <w:r w:rsidR="00903D03">
        <w:rPr>
          <w:rFonts w:cs="Arial" w:hint="cs"/>
          <w:rtl/>
        </w:rPr>
        <w:t>לשלוש</w:t>
      </w:r>
      <w:r>
        <w:rPr>
          <w:rFonts w:cs="Arial" w:hint="cs"/>
          <w:rtl/>
        </w:rPr>
        <w:t xml:space="preserve"> מסירות</w:t>
      </w:r>
    </w:p>
    <w:tbl>
      <w:tblPr>
        <w:bidiVisual/>
        <w:tblW w:w="6758" w:type="dxa"/>
        <w:tblInd w:w="1143" w:type="dxa"/>
        <w:tblCellMar>
          <w:left w:w="0" w:type="dxa"/>
          <w:right w:w="0" w:type="dxa"/>
        </w:tblCellMar>
        <w:tblLook w:val="04A0" w:firstRow="1" w:lastRow="0" w:firstColumn="1" w:lastColumn="0" w:noHBand="0" w:noVBand="1"/>
      </w:tblPr>
      <w:tblGrid>
        <w:gridCol w:w="3193"/>
        <w:gridCol w:w="3565"/>
      </w:tblGrid>
      <w:tr w:rsidR="00BE76B0" w14:paraId="59577BBB" w14:textId="77777777" w:rsidTr="00BE76B0">
        <w:trPr>
          <w:trHeight w:val="198"/>
          <w:tblHeader/>
        </w:trPr>
        <w:tc>
          <w:tcPr>
            <w:tcW w:w="3193" w:type="dxa"/>
            <w:tcBorders>
              <w:top w:val="single" w:sz="8" w:space="0" w:color="auto"/>
              <w:left w:val="single" w:sz="8" w:space="0" w:color="auto"/>
              <w:bottom w:val="single" w:sz="8" w:space="0" w:color="auto"/>
              <w:right w:val="single" w:sz="8" w:space="0" w:color="auto"/>
            </w:tcBorders>
            <w:shd w:val="clear" w:color="auto" w:fill="0095CD"/>
            <w:noWrap/>
            <w:tcMar>
              <w:top w:w="0" w:type="dxa"/>
              <w:left w:w="108" w:type="dxa"/>
              <w:bottom w:w="0" w:type="dxa"/>
              <w:right w:w="108" w:type="dxa"/>
            </w:tcMar>
            <w:vAlign w:val="center"/>
            <w:hideMark/>
          </w:tcPr>
          <w:p w14:paraId="01FD0B40" w14:textId="77777777" w:rsidR="00BE76B0" w:rsidRDefault="00BE76B0">
            <w:pPr>
              <w:jc w:val="center"/>
              <w:rPr>
                <w:rFonts w:cs="Times New Roman"/>
                <w:color w:val="FFFFFF"/>
                <w:sz w:val="22"/>
                <w:szCs w:val="22"/>
              </w:rPr>
            </w:pPr>
            <w:bookmarkStart w:id="1" w:name="_Hlk503352287"/>
            <w:r>
              <w:rPr>
                <w:rFonts w:ascii="Arial" w:hAnsi="Arial" w:cs="Arial" w:hint="cs"/>
                <w:b/>
                <w:bCs/>
                <w:color w:val="FFFFFF"/>
                <w:rtl/>
              </w:rPr>
              <w:t>תיאור</w:t>
            </w:r>
          </w:p>
        </w:tc>
        <w:tc>
          <w:tcPr>
            <w:tcW w:w="3565" w:type="dxa"/>
            <w:tcBorders>
              <w:top w:val="single" w:sz="8" w:space="0" w:color="auto"/>
              <w:left w:val="nil"/>
              <w:bottom w:val="single" w:sz="8" w:space="0" w:color="auto"/>
              <w:right w:val="single" w:sz="8" w:space="0" w:color="auto"/>
            </w:tcBorders>
            <w:shd w:val="clear" w:color="auto" w:fill="0095CD"/>
            <w:noWrap/>
            <w:tcMar>
              <w:top w:w="0" w:type="dxa"/>
              <w:left w:w="108" w:type="dxa"/>
              <w:bottom w:w="0" w:type="dxa"/>
              <w:right w:w="108" w:type="dxa"/>
            </w:tcMar>
            <w:vAlign w:val="center"/>
            <w:hideMark/>
          </w:tcPr>
          <w:p w14:paraId="63A55916" w14:textId="3027B773" w:rsidR="00BE76B0" w:rsidRDefault="00BE76B0">
            <w:pPr>
              <w:rPr>
                <w:b/>
                <w:bCs/>
                <w:color w:val="FFFFFF"/>
              </w:rPr>
            </w:pPr>
            <w:r>
              <w:rPr>
                <w:rFonts w:ascii="Arial" w:hAnsi="Arial" w:cs="Arial" w:hint="cs"/>
                <w:b/>
                <w:bCs/>
                <w:color w:val="FFFFFF"/>
                <w:rtl/>
              </w:rPr>
              <w:t>תאריך</w:t>
            </w:r>
            <w:r>
              <w:rPr>
                <w:b/>
                <w:bCs/>
                <w:color w:val="FFFFFF"/>
                <w:rtl/>
              </w:rPr>
              <w:t xml:space="preserve"> </w:t>
            </w:r>
            <w:r>
              <w:rPr>
                <w:rFonts w:ascii="Arial" w:hAnsi="Arial" w:cs="Arial" w:hint="cs"/>
                <w:b/>
                <w:bCs/>
                <w:color w:val="FFFFFF"/>
                <w:rtl/>
              </w:rPr>
              <w:t>סיום</w:t>
            </w:r>
            <w:r w:rsidR="0093457A">
              <w:rPr>
                <w:rFonts w:ascii="Arial" w:hAnsi="Arial" w:cs="Arial" w:hint="cs"/>
                <w:b/>
                <w:bCs/>
                <w:color w:val="FFFFFF"/>
                <w:rtl/>
              </w:rPr>
              <w:t xml:space="preserve"> לצורך בדיקות</w:t>
            </w:r>
          </w:p>
        </w:tc>
      </w:tr>
      <w:tr w:rsidR="00BE76B0" w14:paraId="0C6CC8A1" w14:textId="77777777" w:rsidTr="00903D03">
        <w:trPr>
          <w:trHeight w:val="198"/>
        </w:trPr>
        <w:tc>
          <w:tcPr>
            <w:tcW w:w="31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0C32A481" w14:textId="71C088EA" w:rsidR="00BE76B0" w:rsidRDefault="00903D03">
            <w:pPr>
              <w:bidi w:val="0"/>
              <w:ind w:firstLine="220"/>
              <w:jc w:val="right"/>
              <w:rPr>
                <w:color w:val="000000"/>
                <w:sz w:val="22"/>
                <w:szCs w:val="22"/>
              </w:rPr>
            </w:pPr>
            <w:r>
              <w:rPr>
                <w:rFonts w:hint="cs"/>
                <w:color w:val="000000"/>
                <w:sz w:val="22"/>
                <w:szCs w:val="22"/>
                <w:rtl/>
              </w:rPr>
              <w:t>ממשק שוטף</w:t>
            </w:r>
          </w:p>
        </w:tc>
        <w:tc>
          <w:tcPr>
            <w:tcW w:w="3565"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0DDDAE1A" w14:textId="3F320EA7" w:rsidR="00BE76B0" w:rsidRDefault="0093457A">
            <w:pPr>
              <w:bidi w:val="0"/>
              <w:ind w:firstLine="660"/>
              <w:jc w:val="right"/>
              <w:rPr>
                <w:color w:val="000000"/>
              </w:rPr>
            </w:pPr>
            <w:r>
              <w:rPr>
                <w:rFonts w:hint="cs"/>
                <w:color w:val="000000"/>
                <w:rtl/>
              </w:rPr>
              <w:t>08</w:t>
            </w:r>
            <w:r w:rsidR="00903D03">
              <w:rPr>
                <w:rFonts w:hint="cs"/>
                <w:color w:val="000000"/>
                <w:rtl/>
              </w:rPr>
              <w:t>/0</w:t>
            </w:r>
            <w:r>
              <w:rPr>
                <w:rFonts w:hint="cs"/>
                <w:color w:val="000000"/>
                <w:rtl/>
              </w:rPr>
              <w:t>8</w:t>
            </w:r>
            <w:r w:rsidR="00903D03">
              <w:rPr>
                <w:rFonts w:hint="cs"/>
                <w:color w:val="000000"/>
                <w:rtl/>
              </w:rPr>
              <w:t>/2018</w:t>
            </w:r>
          </w:p>
        </w:tc>
      </w:tr>
      <w:tr w:rsidR="00BE76B0" w14:paraId="1D6F552E" w14:textId="77777777" w:rsidTr="00F4128E">
        <w:trPr>
          <w:trHeight w:val="198"/>
        </w:trPr>
        <w:tc>
          <w:tcPr>
            <w:tcW w:w="3193" w:type="dxa"/>
            <w:tcBorders>
              <w:top w:val="nil"/>
              <w:left w:val="single" w:sz="8" w:space="0" w:color="auto"/>
              <w:bottom w:val="single" w:sz="4" w:space="0" w:color="auto"/>
              <w:right w:val="single" w:sz="8" w:space="0" w:color="auto"/>
            </w:tcBorders>
            <w:noWrap/>
            <w:tcMar>
              <w:top w:w="0" w:type="dxa"/>
              <w:left w:w="108" w:type="dxa"/>
              <w:bottom w:w="0" w:type="dxa"/>
              <w:right w:w="108" w:type="dxa"/>
            </w:tcMar>
            <w:vAlign w:val="center"/>
          </w:tcPr>
          <w:p w14:paraId="44599045" w14:textId="07E5A3D1" w:rsidR="00BE76B0" w:rsidRPr="0093457A" w:rsidRDefault="00903D03">
            <w:pPr>
              <w:bidi w:val="0"/>
              <w:ind w:firstLine="220"/>
              <w:jc w:val="right"/>
              <w:rPr>
                <w:strike/>
                <w:color w:val="000000"/>
                <w:rtl/>
              </w:rPr>
            </w:pPr>
            <w:r w:rsidRPr="0093457A">
              <w:rPr>
                <w:rFonts w:hint="cs"/>
                <w:strike/>
                <w:color w:val="000000"/>
                <w:rtl/>
              </w:rPr>
              <w:t>ממשק שלילי</w:t>
            </w:r>
          </w:p>
        </w:tc>
        <w:tc>
          <w:tcPr>
            <w:tcW w:w="3565" w:type="dxa"/>
            <w:tcBorders>
              <w:top w:val="nil"/>
              <w:left w:val="nil"/>
              <w:bottom w:val="single" w:sz="4" w:space="0" w:color="auto"/>
              <w:right w:val="single" w:sz="8" w:space="0" w:color="auto"/>
            </w:tcBorders>
            <w:noWrap/>
            <w:tcMar>
              <w:top w:w="0" w:type="dxa"/>
              <w:left w:w="108" w:type="dxa"/>
              <w:bottom w:w="0" w:type="dxa"/>
              <w:right w:w="108" w:type="dxa"/>
            </w:tcMar>
            <w:vAlign w:val="center"/>
          </w:tcPr>
          <w:p w14:paraId="3B00815B" w14:textId="1027C558" w:rsidR="00BE76B0" w:rsidRPr="0093457A" w:rsidRDefault="00903D03">
            <w:pPr>
              <w:bidi w:val="0"/>
              <w:ind w:firstLine="506"/>
              <w:jc w:val="right"/>
              <w:rPr>
                <w:strike/>
                <w:rtl/>
              </w:rPr>
            </w:pPr>
            <w:r w:rsidRPr="0093457A">
              <w:rPr>
                <w:rFonts w:hint="cs"/>
                <w:strike/>
                <w:rtl/>
              </w:rPr>
              <w:t>30/08/2018</w:t>
            </w:r>
          </w:p>
        </w:tc>
      </w:tr>
      <w:tr w:rsidR="008615B7" w14:paraId="785FF051" w14:textId="77777777" w:rsidTr="00F4128E">
        <w:trPr>
          <w:trHeight w:val="198"/>
        </w:trPr>
        <w:tc>
          <w:tcPr>
            <w:tcW w:w="3193"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53238660" w14:textId="2BDA9D51" w:rsidR="008615B7" w:rsidRPr="0093457A" w:rsidRDefault="008615B7" w:rsidP="008615B7">
            <w:pPr>
              <w:bidi w:val="0"/>
              <w:ind w:firstLine="220"/>
              <w:jc w:val="right"/>
              <w:rPr>
                <w:strike/>
                <w:color w:val="000000"/>
              </w:rPr>
            </w:pPr>
            <w:proofErr w:type="spellStart"/>
            <w:r w:rsidRPr="0093457A">
              <w:rPr>
                <w:rFonts w:hint="cs"/>
                <w:strike/>
                <w:color w:val="000000"/>
                <w:rtl/>
              </w:rPr>
              <w:t>היזונים</w:t>
            </w:r>
            <w:proofErr w:type="spellEnd"/>
            <w:r w:rsidRPr="0093457A">
              <w:rPr>
                <w:rFonts w:hint="cs"/>
                <w:strike/>
                <w:color w:val="000000"/>
                <w:rtl/>
              </w:rPr>
              <w:t xml:space="preserve"> חוזרים שוטף</w:t>
            </w:r>
          </w:p>
        </w:tc>
        <w:tc>
          <w:tcPr>
            <w:tcW w:w="35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14E6E15A" w14:textId="0B5C424C" w:rsidR="008615B7" w:rsidRPr="0093457A" w:rsidRDefault="008615B7" w:rsidP="008615B7">
            <w:pPr>
              <w:bidi w:val="0"/>
              <w:ind w:firstLine="506"/>
              <w:jc w:val="right"/>
              <w:rPr>
                <w:strike/>
                <w:rtl/>
              </w:rPr>
            </w:pPr>
            <w:r w:rsidRPr="0093457A">
              <w:rPr>
                <w:rFonts w:hint="cs"/>
                <w:strike/>
                <w:rtl/>
              </w:rPr>
              <w:t>30/09/2018</w:t>
            </w:r>
          </w:p>
        </w:tc>
      </w:tr>
      <w:tr w:rsidR="008615B7" w14:paraId="1EC585CC" w14:textId="77777777" w:rsidTr="00F4128E">
        <w:trPr>
          <w:trHeight w:val="198"/>
        </w:trPr>
        <w:tc>
          <w:tcPr>
            <w:tcW w:w="3193"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61E54455" w14:textId="6556939D" w:rsidR="008615B7" w:rsidRPr="0093457A" w:rsidRDefault="008615B7" w:rsidP="008615B7">
            <w:pPr>
              <w:bidi w:val="0"/>
              <w:ind w:firstLine="220"/>
              <w:jc w:val="right"/>
              <w:rPr>
                <w:strike/>
                <w:color w:val="000000"/>
                <w:rtl/>
              </w:rPr>
            </w:pPr>
            <w:proofErr w:type="spellStart"/>
            <w:r w:rsidRPr="0093457A">
              <w:rPr>
                <w:rFonts w:hint="cs"/>
                <w:strike/>
                <w:color w:val="000000"/>
                <w:rtl/>
              </w:rPr>
              <w:t>היזונים</w:t>
            </w:r>
            <w:proofErr w:type="spellEnd"/>
            <w:r w:rsidRPr="0093457A">
              <w:rPr>
                <w:rFonts w:hint="cs"/>
                <w:strike/>
                <w:color w:val="000000"/>
                <w:rtl/>
              </w:rPr>
              <w:t xml:space="preserve"> חוזרים שנתי</w:t>
            </w:r>
          </w:p>
        </w:tc>
        <w:tc>
          <w:tcPr>
            <w:tcW w:w="35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337B5DAD" w14:textId="2199FC0C" w:rsidR="008615B7" w:rsidRPr="0093457A" w:rsidRDefault="008615B7" w:rsidP="008615B7">
            <w:pPr>
              <w:bidi w:val="0"/>
              <w:ind w:firstLine="506"/>
              <w:jc w:val="right"/>
              <w:rPr>
                <w:strike/>
                <w:rtl/>
              </w:rPr>
            </w:pPr>
            <w:r w:rsidRPr="0093457A">
              <w:rPr>
                <w:rFonts w:hint="cs"/>
                <w:strike/>
                <w:rtl/>
              </w:rPr>
              <w:t>30/09/2018</w:t>
            </w:r>
          </w:p>
        </w:tc>
      </w:tr>
      <w:tr w:rsidR="008615B7" w14:paraId="1D775241" w14:textId="77777777" w:rsidTr="00F4128E">
        <w:trPr>
          <w:trHeight w:val="198"/>
        </w:trPr>
        <w:tc>
          <w:tcPr>
            <w:tcW w:w="3193"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12946E45" w14:textId="1BA054BD" w:rsidR="008615B7" w:rsidRPr="0093457A" w:rsidRDefault="008615B7" w:rsidP="008615B7">
            <w:pPr>
              <w:bidi w:val="0"/>
              <w:ind w:firstLine="220"/>
              <w:jc w:val="right"/>
              <w:rPr>
                <w:strike/>
                <w:color w:val="000000"/>
                <w:rtl/>
              </w:rPr>
            </w:pPr>
            <w:r w:rsidRPr="0093457A">
              <w:rPr>
                <w:strike/>
                <w:color w:val="000000"/>
              </w:rPr>
              <w:t>QA</w:t>
            </w:r>
            <w:r w:rsidRPr="0093457A">
              <w:rPr>
                <w:rFonts w:hint="cs"/>
                <w:strike/>
                <w:color w:val="000000"/>
                <w:rtl/>
              </w:rPr>
              <w:t xml:space="preserve">עליית מערכת ליצור לאחר </w:t>
            </w:r>
          </w:p>
        </w:tc>
        <w:tc>
          <w:tcPr>
            <w:tcW w:w="35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63570C14" w14:textId="279A8729" w:rsidR="008615B7" w:rsidRPr="0093457A" w:rsidRDefault="008615B7" w:rsidP="008615B7">
            <w:pPr>
              <w:bidi w:val="0"/>
              <w:ind w:firstLine="506"/>
              <w:jc w:val="right"/>
              <w:rPr>
                <w:strike/>
                <w:rtl/>
              </w:rPr>
            </w:pPr>
            <w:r w:rsidRPr="0093457A">
              <w:rPr>
                <w:rFonts w:hint="cs"/>
                <w:strike/>
                <w:rtl/>
              </w:rPr>
              <w:t>30/10/2018</w:t>
            </w:r>
          </w:p>
        </w:tc>
      </w:tr>
      <w:bookmarkEnd w:id="1"/>
    </w:tbl>
    <w:p w14:paraId="7D6EB3C2" w14:textId="77777777" w:rsidR="00EE7DE1" w:rsidRDefault="00EE7DE1" w:rsidP="00EE7DE1">
      <w:pPr>
        <w:pStyle w:val="Heading1"/>
        <w:numPr>
          <w:ilvl w:val="0"/>
          <w:numId w:val="0"/>
        </w:numPr>
        <w:shd w:val="clear" w:color="auto" w:fill="auto"/>
        <w:tabs>
          <w:tab w:val="left" w:pos="316"/>
        </w:tabs>
        <w:spacing w:after="240"/>
        <w:ind w:left="8" w:right="-357"/>
        <w:rPr>
          <w:rFonts w:ascii="David" w:hAnsi="David"/>
          <w:color w:val="0095CD"/>
          <w:sz w:val="36"/>
          <w:szCs w:val="28"/>
        </w:rPr>
      </w:pPr>
    </w:p>
    <w:p w14:paraId="077F7AE5" w14:textId="447E5544" w:rsidR="00BE76B0" w:rsidRDefault="00BE76B0" w:rsidP="00BE76B0">
      <w:pPr>
        <w:pStyle w:val="Heading1"/>
        <w:numPr>
          <w:ilvl w:val="0"/>
          <w:numId w:val="0"/>
        </w:numPr>
        <w:shd w:val="clear" w:color="auto" w:fill="auto"/>
        <w:tabs>
          <w:tab w:val="left" w:pos="316"/>
        </w:tabs>
        <w:spacing w:after="240"/>
        <w:ind w:left="8" w:right="-357"/>
        <w:rPr>
          <w:rFonts w:asciiTheme="majorBidi" w:hAnsiTheme="majorBidi" w:cstheme="majorBidi"/>
          <w:color w:val="0095CD"/>
          <w:sz w:val="36"/>
          <w:szCs w:val="28"/>
          <w:rtl/>
        </w:rPr>
      </w:pPr>
    </w:p>
    <w:p w14:paraId="3D99E938" w14:textId="766755A7" w:rsidR="00903D03" w:rsidRDefault="00903D03">
      <w:pPr>
        <w:bidi w:val="0"/>
        <w:spacing w:after="0" w:line="240" w:lineRule="auto"/>
        <w:jc w:val="left"/>
        <w:rPr>
          <w:rtl/>
        </w:rPr>
      </w:pPr>
      <w:r>
        <w:rPr>
          <w:rtl/>
        </w:rPr>
        <w:br w:type="page"/>
      </w:r>
    </w:p>
    <w:p w14:paraId="754DE638" w14:textId="77777777" w:rsidR="00B40360" w:rsidRPr="00B40360" w:rsidRDefault="00B40360" w:rsidP="00B40360"/>
    <w:p w14:paraId="1AF31F14" w14:textId="6A061C7B" w:rsidR="00102C1D" w:rsidRPr="0066591C" w:rsidRDefault="00D06151" w:rsidP="004F00B3">
      <w:pPr>
        <w:pStyle w:val="Heading1"/>
        <w:numPr>
          <w:ilvl w:val="0"/>
          <w:numId w:val="12"/>
        </w:numPr>
        <w:shd w:val="clear" w:color="auto" w:fill="auto"/>
        <w:tabs>
          <w:tab w:val="left" w:pos="316"/>
        </w:tabs>
        <w:spacing w:after="240"/>
        <w:ind w:right="-357"/>
        <w:rPr>
          <w:rFonts w:asciiTheme="majorBidi" w:hAnsiTheme="majorBidi" w:cstheme="majorBidi"/>
          <w:color w:val="0095CD"/>
          <w:sz w:val="36"/>
          <w:szCs w:val="28"/>
          <w:rtl/>
        </w:rPr>
      </w:pPr>
      <w:r w:rsidRPr="0066591C">
        <w:rPr>
          <w:rFonts w:asciiTheme="majorBidi" w:hAnsiTheme="majorBidi" w:cstheme="majorBidi"/>
          <w:noProof/>
          <w:color w:val="0095CD"/>
          <w:sz w:val="36"/>
          <w:szCs w:val="28"/>
          <w:rtl/>
        </w:rPr>
        <mc:AlternateContent>
          <mc:Choice Requires="wps">
            <w:drawing>
              <wp:anchor distT="0" distB="0" distL="114300" distR="114300" simplePos="0" relativeHeight="251673600" behindDoc="0" locked="0" layoutInCell="1" allowOverlap="1" wp14:anchorId="5DD5B930" wp14:editId="6B2E5E78">
                <wp:simplePos x="0" y="0"/>
                <wp:positionH relativeFrom="column">
                  <wp:posOffset>-328930</wp:posOffset>
                </wp:positionH>
                <wp:positionV relativeFrom="paragraph">
                  <wp:posOffset>266065</wp:posOffset>
                </wp:positionV>
                <wp:extent cx="6519545" cy="635"/>
                <wp:effectExtent l="0" t="0" r="14605" b="374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19545" cy="635"/>
                        </a:xfrm>
                        <a:prstGeom prst="straightConnector1">
                          <a:avLst/>
                        </a:prstGeom>
                        <a:noFill/>
                        <a:ln w="15875">
                          <a:solidFill>
                            <a:srgbClr val="0095C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63EFE06" id="Straight Arrow Connector 1" o:spid="_x0000_s1026" type="#_x0000_t32" style="position:absolute;margin-left:-25.9pt;margin-top:20.95pt;width:513.35pt;height:.0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" strokecolor="#0095cd" strokeweight="1.25pt"/>
            </w:pict>
          </mc:Fallback>
        </mc:AlternateContent>
      </w:r>
      <w:r w:rsidR="00102C1D" w:rsidRPr="0066591C">
        <w:rPr>
          <w:rFonts w:asciiTheme="majorBidi" w:hAnsiTheme="majorBidi" w:cstheme="majorBidi"/>
          <w:color w:val="0095CD"/>
          <w:sz w:val="36"/>
          <w:szCs w:val="28"/>
          <w:rtl/>
        </w:rPr>
        <w:t>הנחות יסוד (לתמיכה ולווי)</w:t>
      </w:r>
    </w:p>
    <w:p w14:paraId="7BFBF0A5" w14:textId="77777777" w:rsidR="00102C1D" w:rsidRPr="0066591C" w:rsidRDefault="00102C1D" w:rsidP="00102C1D">
      <w:pPr>
        <w:spacing w:before="120"/>
        <w:ind w:left="644"/>
        <w:rPr>
          <w:rFonts w:asciiTheme="majorBidi" w:hAnsiTheme="majorBidi" w:cstheme="majorBidi"/>
          <w:u w:val="single"/>
          <w:rtl/>
        </w:rPr>
      </w:pPr>
    </w:p>
    <w:p w14:paraId="0B4BD47E" w14:textId="5B5D5287" w:rsidR="009F3FC9" w:rsidRDefault="009F3FC9" w:rsidP="004F00B3">
      <w:pPr>
        <w:numPr>
          <w:ilvl w:val="0"/>
          <w:numId w:val="6"/>
        </w:numPr>
        <w:spacing w:before="120"/>
        <w:rPr>
          <w:rFonts w:asciiTheme="majorBidi" w:hAnsiTheme="majorBidi" w:cstheme="majorBidi"/>
        </w:rPr>
      </w:pPr>
      <w:r w:rsidRPr="0066591C">
        <w:rPr>
          <w:rFonts w:asciiTheme="majorBidi" w:hAnsiTheme="majorBidi" w:cstheme="majorBidi"/>
          <w:rtl/>
        </w:rPr>
        <w:t>גישה מרחוק</w:t>
      </w:r>
      <w:r w:rsidR="00522FDA" w:rsidRPr="0066591C">
        <w:rPr>
          <w:rFonts w:asciiTheme="majorBidi" w:hAnsiTheme="majorBidi" w:cstheme="majorBidi"/>
          <w:rtl/>
        </w:rPr>
        <w:t xml:space="preserve">, בהתאם לנהלי אבטחת מידע </w:t>
      </w:r>
      <w:r w:rsidR="00903D03">
        <w:rPr>
          <w:rFonts w:asciiTheme="majorBidi" w:hAnsiTheme="majorBidi" w:cstheme="majorBidi" w:hint="cs"/>
          <w:rtl/>
        </w:rPr>
        <w:t>.</w:t>
      </w:r>
    </w:p>
    <w:p w14:paraId="2633EADF" w14:textId="60BDBCE1" w:rsidR="00903D03" w:rsidRPr="0066591C" w:rsidRDefault="00903D03" w:rsidP="004F00B3">
      <w:pPr>
        <w:numPr>
          <w:ilvl w:val="0"/>
          <w:numId w:val="6"/>
        </w:numPr>
        <w:spacing w:before="120"/>
        <w:rPr>
          <w:rFonts w:asciiTheme="majorBidi" w:hAnsiTheme="majorBidi" w:cstheme="majorBidi"/>
          <w:rtl/>
        </w:rPr>
      </w:pPr>
      <w:r>
        <w:rPr>
          <w:rFonts w:asciiTheme="majorBidi" w:hAnsiTheme="majorBidi" w:cstheme="majorBidi" w:hint="cs"/>
          <w:rtl/>
        </w:rPr>
        <w:t>הקצאת שרת בדיקות ויצור להתקנת המערכת.</w:t>
      </w:r>
    </w:p>
    <w:p w14:paraId="4B19DFD1" w14:textId="1A50706C" w:rsidR="009F3FC9" w:rsidRPr="0066591C" w:rsidRDefault="009F3FC9" w:rsidP="004F00B3">
      <w:pPr>
        <w:numPr>
          <w:ilvl w:val="0"/>
          <w:numId w:val="6"/>
        </w:numPr>
        <w:spacing w:before="120"/>
        <w:rPr>
          <w:rFonts w:asciiTheme="majorBidi" w:hAnsiTheme="majorBidi" w:cstheme="majorBidi"/>
        </w:rPr>
      </w:pPr>
      <w:r w:rsidRPr="0066591C">
        <w:rPr>
          <w:rFonts w:asciiTheme="majorBidi" w:hAnsiTheme="majorBidi" w:cstheme="majorBidi"/>
          <w:rtl/>
        </w:rPr>
        <w:t xml:space="preserve">העמדת האמצעים הנדרשים לתחקור תקלות </w:t>
      </w:r>
      <w:r w:rsidR="00903D03">
        <w:rPr>
          <w:rFonts w:asciiTheme="majorBidi" w:hAnsiTheme="majorBidi" w:cstheme="majorBidi" w:hint="cs"/>
          <w:rtl/>
        </w:rPr>
        <w:t>.</w:t>
      </w:r>
    </w:p>
    <w:p w14:paraId="3AAC2F71" w14:textId="77777777" w:rsidR="002F0418" w:rsidRPr="006C10AC" w:rsidRDefault="002F0418">
      <w:pPr>
        <w:bidi w:val="0"/>
        <w:spacing w:after="0" w:line="240" w:lineRule="auto"/>
        <w:jc w:val="left"/>
        <w:rPr>
          <w:rFonts w:asciiTheme="minorHAnsi" w:hAnsiTheme="minorHAnsi"/>
        </w:rPr>
      </w:pPr>
      <w:r w:rsidRPr="00BC55A9">
        <w:rPr>
          <w:rFonts w:ascii="David" w:hAnsi="David"/>
          <w:rtl/>
        </w:rPr>
        <w:br w:type="page"/>
      </w:r>
    </w:p>
    <w:p w14:paraId="7AA4C5B5" w14:textId="77777777" w:rsidR="002F0418" w:rsidRPr="0066591C" w:rsidRDefault="00D06151" w:rsidP="004F00B3">
      <w:pPr>
        <w:pStyle w:val="Heading1"/>
        <w:numPr>
          <w:ilvl w:val="0"/>
          <w:numId w:val="12"/>
        </w:numPr>
        <w:shd w:val="clear" w:color="auto" w:fill="auto"/>
        <w:tabs>
          <w:tab w:val="left" w:pos="316"/>
        </w:tabs>
        <w:spacing w:after="240"/>
        <w:ind w:right="-357"/>
        <w:rPr>
          <w:rFonts w:asciiTheme="majorBidi" w:hAnsiTheme="majorBidi" w:cstheme="majorBidi"/>
          <w:color w:val="0095CD"/>
          <w:sz w:val="36"/>
          <w:szCs w:val="28"/>
          <w:rtl/>
        </w:rPr>
      </w:pPr>
      <w:r w:rsidRPr="0066591C">
        <w:rPr>
          <w:rFonts w:asciiTheme="majorBidi" w:hAnsiTheme="majorBidi" w:cstheme="majorBidi"/>
          <w:noProof/>
          <w:color w:val="0095CD"/>
          <w:sz w:val="36"/>
          <w:szCs w:val="28"/>
          <w:rtl/>
        </w:rPr>
        <w:lastRenderedPageBreak/>
        <mc:AlternateContent>
          <mc:Choice Requires="wps">
            <w:drawing>
              <wp:anchor distT="0" distB="0" distL="114300" distR="114300" simplePos="0" relativeHeight="251665408" behindDoc="0" locked="0" layoutInCell="1" allowOverlap="1" wp14:anchorId="6CEB2158" wp14:editId="136B21A3">
                <wp:simplePos x="0" y="0"/>
                <wp:positionH relativeFrom="column">
                  <wp:posOffset>-328930</wp:posOffset>
                </wp:positionH>
                <wp:positionV relativeFrom="paragraph">
                  <wp:posOffset>266065</wp:posOffset>
                </wp:positionV>
                <wp:extent cx="6519545" cy="635"/>
                <wp:effectExtent l="0" t="0" r="14605" b="374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19545" cy="635"/>
                        </a:xfrm>
                        <a:prstGeom prst="straightConnector1">
                          <a:avLst/>
                        </a:prstGeom>
                        <a:noFill/>
                        <a:ln w="15875">
                          <a:solidFill>
                            <a:srgbClr val="0095C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FB274EB" id="Straight Arrow Connector 7" o:spid="_x0000_s1026" type="#_x0000_t32" style="position:absolute;margin-left:-25.9pt;margin-top:20.95pt;width:513.35pt;height:.0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" strokecolor="#0095cd" strokeweight="1.25pt"/>
            </w:pict>
          </mc:Fallback>
        </mc:AlternateContent>
      </w:r>
      <w:r w:rsidR="002F0418" w:rsidRPr="0066591C">
        <w:rPr>
          <w:rFonts w:asciiTheme="majorBidi" w:hAnsiTheme="majorBidi" w:cstheme="majorBidi"/>
          <w:noProof/>
          <w:color w:val="0095CD"/>
          <w:sz w:val="36"/>
          <w:szCs w:val="28"/>
          <w:rtl/>
        </w:rPr>
        <w:t>עלויות</w:t>
      </w:r>
    </w:p>
    <w:p w14:paraId="6FAF52BF" w14:textId="7695DD42" w:rsidR="00903D03" w:rsidDel="0093457A" w:rsidRDefault="00903D03" w:rsidP="00F4128E">
      <w:pPr>
        <w:pStyle w:val="ListParagraph"/>
        <w:numPr>
          <w:ilvl w:val="0"/>
          <w:numId w:val="22"/>
        </w:numPr>
        <w:spacing w:before="120"/>
        <w:rPr>
          <w:del w:id="2" w:author="Idan Gvili" w:date="2018-08-05T23:19:00Z"/>
          <w:rFonts w:asciiTheme="minorBidi" w:hAnsiTheme="minorBidi" w:cstheme="minorBidi"/>
          <w:rtl/>
        </w:rPr>
      </w:pPr>
      <w:del w:id="3" w:author="Idan Gvili" w:date="2018-08-05T23:19:00Z">
        <w:r w:rsidDel="0093457A">
          <w:rPr>
            <w:rFonts w:asciiTheme="minorBidi" w:hAnsiTheme="minorBidi" w:cstheme="minorBidi" w:hint="cs"/>
            <w:rtl/>
          </w:rPr>
          <w:delText>התמחור הינו בימים.</w:delText>
        </w:r>
      </w:del>
    </w:p>
    <w:p w14:paraId="4F50FAE8" w14:textId="7E333D61" w:rsidR="00903D03" w:rsidDel="0093457A" w:rsidRDefault="00903D03" w:rsidP="00F4128E">
      <w:pPr>
        <w:pStyle w:val="ListParagraph"/>
        <w:numPr>
          <w:ilvl w:val="0"/>
          <w:numId w:val="22"/>
        </w:numPr>
        <w:spacing w:before="120"/>
        <w:rPr>
          <w:del w:id="4" w:author="Idan Gvili" w:date="2018-08-05T23:19:00Z"/>
          <w:rFonts w:asciiTheme="minorBidi" w:hAnsiTheme="minorBidi" w:cstheme="minorBidi"/>
          <w:rtl/>
        </w:rPr>
      </w:pPr>
      <w:del w:id="5" w:author="Idan Gvili" w:date="2018-08-05T23:19:00Z">
        <w:r w:rsidDel="0093457A">
          <w:rPr>
            <w:rFonts w:asciiTheme="minorBidi" w:hAnsiTheme="minorBidi" w:cstheme="minorBidi" w:hint="cs"/>
            <w:rtl/>
          </w:rPr>
          <w:delText xml:space="preserve">יום עבודה הינו </w:delText>
        </w:r>
        <w:r w:rsidDel="0093457A">
          <w:rPr>
            <w:rFonts w:asciiTheme="minorBidi" w:hAnsiTheme="minorBidi" w:cstheme="minorBidi"/>
          </w:rPr>
          <w:delText>9</w:delText>
        </w:r>
        <w:r w:rsidDel="0093457A">
          <w:rPr>
            <w:rFonts w:asciiTheme="minorBidi" w:hAnsiTheme="minorBidi" w:cstheme="minorBidi" w:hint="cs"/>
            <w:rtl/>
          </w:rPr>
          <w:delText xml:space="preserve"> שעות עבודה.</w:delText>
        </w:r>
      </w:del>
    </w:p>
    <w:p w14:paraId="3F9A8BC9" w14:textId="74A7AE2D" w:rsidR="00903D03" w:rsidDel="0093457A" w:rsidRDefault="00903D03" w:rsidP="00F4128E">
      <w:pPr>
        <w:pStyle w:val="ListParagraph"/>
        <w:numPr>
          <w:ilvl w:val="0"/>
          <w:numId w:val="22"/>
        </w:numPr>
        <w:spacing w:before="120"/>
        <w:rPr>
          <w:del w:id="6" w:author="Idan Gvili" w:date="2018-08-05T23:19:00Z"/>
          <w:rFonts w:asciiTheme="minorBidi" w:hAnsiTheme="minorBidi" w:cstheme="minorBidi"/>
        </w:rPr>
      </w:pPr>
      <w:del w:id="7" w:author="Idan Gvili" w:date="2018-08-05T23:19:00Z">
        <w:r w:rsidDel="0093457A">
          <w:rPr>
            <w:rFonts w:asciiTheme="minorBidi" w:hAnsiTheme="minorBidi" w:cstheme="minorBidi" w:hint="cs"/>
            <w:rtl/>
          </w:rPr>
          <w:delText>עלות שעת עבודה 200 ₪</w:delText>
        </w:r>
      </w:del>
    </w:p>
    <w:p w14:paraId="1C97767F" w14:textId="12C54C63" w:rsidR="00903D03" w:rsidDel="0093457A" w:rsidRDefault="00903D03" w:rsidP="00F4128E">
      <w:pPr>
        <w:pStyle w:val="ListParagraph"/>
        <w:numPr>
          <w:ilvl w:val="0"/>
          <w:numId w:val="22"/>
        </w:numPr>
        <w:spacing w:before="120"/>
        <w:rPr>
          <w:del w:id="8" w:author="Idan Gvili" w:date="2018-08-05T23:19:00Z"/>
          <w:rFonts w:asciiTheme="minorBidi" w:hAnsiTheme="minorBidi" w:cstheme="minorBidi"/>
        </w:rPr>
      </w:pPr>
      <w:del w:id="9" w:author="Idan Gvili" w:date="2018-08-05T23:19:00Z">
        <w:r w:rsidDel="0093457A">
          <w:rPr>
            <w:rFonts w:asciiTheme="minorBidi" w:hAnsiTheme="minorBidi" w:cstheme="minorBidi" w:hint="cs"/>
            <w:rtl/>
          </w:rPr>
          <w:delText>המחירים אינם כוללים מע"מ.</w:delText>
        </w:r>
      </w:del>
    </w:p>
    <w:p w14:paraId="634A51A6" w14:textId="252F8156" w:rsidR="00F4128E" w:rsidDel="0093457A" w:rsidRDefault="00F4128E" w:rsidP="00F4128E">
      <w:pPr>
        <w:pStyle w:val="ListParagraph"/>
        <w:numPr>
          <w:ilvl w:val="0"/>
          <w:numId w:val="22"/>
        </w:numPr>
        <w:spacing w:before="120"/>
        <w:rPr>
          <w:del w:id="10" w:author="Idan Gvili" w:date="2018-08-05T23:19:00Z"/>
          <w:rFonts w:asciiTheme="minorBidi" w:hAnsiTheme="minorBidi" w:cstheme="minorBidi"/>
        </w:rPr>
      </w:pPr>
      <w:del w:id="11" w:author="Idan Gvili" w:date="2018-08-05T23:19:00Z">
        <w:r w:rsidDel="0093457A">
          <w:rPr>
            <w:rFonts w:asciiTheme="minorBidi" w:hAnsiTheme="minorBidi" w:cstheme="minorBidi" w:hint="cs"/>
            <w:rtl/>
          </w:rPr>
          <w:delText>ימי אפיון כוללים שעות יעוץ</w:delText>
        </w:r>
      </w:del>
    </w:p>
    <w:p w14:paraId="2A8176B7" w14:textId="7EC58318" w:rsidR="0093457A" w:rsidRDefault="0093457A" w:rsidP="00F4128E">
      <w:pPr>
        <w:pStyle w:val="ListParagraph"/>
        <w:numPr>
          <w:ilvl w:val="0"/>
          <w:numId w:val="22"/>
        </w:numPr>
        <w:spacing w:before="120"/>
        <w:rPr>
          <w:ins w:id="12" w:author="Idan Gvili" w:date="2018-08-05T23:19:00Z"/>
          <w:rFonts w:asciiTheme="minorBidi" w:hAnsiTheme="minorBidi" w:cstheme="minorBidi"/>
        </w:rPr>
      </w:pPr>
      <w:ins w:id="13" w:author="Idan Gvili" w:date="2018-08-05T23:19:00Z">
        <w:r>
          <w:rPr>
            <w:rFonts w:asciiTheme="minorBidi" w:hAnsiTheme="minorBidi" w:cstheme="minorBidi"/>
            <w:rtl/>
          </w:rPr>
          <w:t xml:space="preserve">התמחור </w:t>
        </w:r>
        <w:r>
          <w:rPr>
            <w:rFonts w:asciiTheme="minorBidi" w:hAnsiTheme="minorBidi" w:cstheme="minorBidi" w:hint="cs"/>
            <w:rtl/>
          </w:rPr>
          <w:t>הינו לפי מחיר קבוע למוצר מוגמר</w:t>
        </w:r>
      </w:ins>
    </w:p>
    <w:p w14:paraId="12B7A898" w14:textId="77777777" w:rsidR="00F4128E" w:rsidRDefault="00F4128E" w:rsidP="00F4128E">
      <w:pPr>
        <w:pStyle w:val="ListParagraph"/>
        <w:spacing w:before="120"/>
        <w:ind w:left="1478"/>
        <w:rPr>
          <w:rFonts w:asciiTheme="minorBidi" w:hAnsiTheme="minorBidi" w:cstheme="minorBidi"/>
        </w:rPr>
      </w:pPr>
    </w:p>
    <w:tbl>
      <w:tblPr>
        <w:tblStyle w:val="TableGrid"/>
        <w:bidiVisual/>
        <w:tblW w:w="0" w:type="auto"/>
        <w:tblInd w:w="720" w:type="dxa"/>
        <w:tblLook w:val="04A0" w:firstRow="1" w:lastRow="0" w:firstColumn="1" w:lastColumn="0" w:noHBand="0" w:noVBand="1"/>
      </w:tblPr>
      <w:tblGrid>
        <w:gridCol w:w="1775"/>
        <w:gridCol w:w="1711"/>
        <w:gridCol w:w="1751"/>
        <w:gridCol w:w="1797"/>
        <w:gridCol w:w="1590"/>
      </w:tblGrid>
      <w:tr w:rsidR="00903D03" w14:paraId="190D9282" w14:textId="62B1576B" w:rsidTr="00903D03">
        <w:tc>
          <w:tcPr>
            <w:tcW w:w="1775" w:type="dxa"/>
          </w:tcPr>
          <w:p w14:paraId="57C6C2E3" w14:textId="6D469BD4" w:rsidR="00903D03" w:rsidRPr="00903D03" w:rsidRDefault="00903D03" w:rsidP="004B4468">
            <w:pPr>
              <w:spacing w:before="120"/>
              <w:rPr>
                <w:rFonts w:asciiTheme="minorBidi" w:hAnsiTheme="minorBidi" w:cstheme="minorBidi"/>
                <w:b/>
                <w:bCs/>
                <w:rtl/>
              </w:rPr>
            </w:pPr>
            <w:r w:rsidRPr="00903D03">
              <w:rPr>
                <w:rFonts w:asciiTheme="minorBidi" w:hAnsiTheme="minorBidi" w:cstheme="minorBidi" w:hint="cs"/>
                <w:b/>
                <w:bCs/>
                <w:rtl/>
              </w:rPr>
              <w:t>שלב</w:t>
            </w:r>
          </w:p>
        </w:tc>
        <w:tc>
          <w:tcPr>
            <w:tcW w:w="1711" w:type="dxa"/>
          </w:tcPr>
          <w:p w14:paraId="7F2F5D3F" w14:textId="205BF794" w:rsidR="00903D03" w:rsidRPr="00903D03" w:rsidRDefault="00903D03" w:rsidP="004B4468">
            <w:pPr>
              <w:spacing w:before="120"/>
              <w:rPr>
                <w:rFonts w:asciiTheme="minorBidi" w:hAnsiTheme="minorBidi" w:cstheme="minorBidi"/>
                <w:b/>
                <w:bCs/>
                <w:rtl/>
              </w:rPr>
            </w:pPr>
            <w:r w:rsidRPr="00903D03">
              <w:rPr>
                <w:rFonts w:asciiTheme="minorBidi" w:hAnsiTheme="minorBidi" w:cstheme="minorBidi" w:hint="cs"/>
                <w:b/>
                <w:bCs/>
                <w:rtl/>
              </w:rPr>
              <w:t>אפיון</w:t>
            </w:r>
          </w:p>
        </w:tc>
        <w:tc>
          <w:tcPr>
            <w:tcW w:w="1751" w:type="dxa"/>
          </w:tcPr>
          <w:p w14:paraId="57193179" w14:textId="206C8F6C" w:rsidR="00903D03" w:rsidRPr="00903D03" w:rsidRDefault="00903D03" w:rsidP="004B4468">
            <w:pPr>
              <w:spacing w:before="120"/>
              <w:rPr>
                <w:rFonts w:asciiTheme="minorBidi" w:hAnsiTheme="minorBidi" w:cstheme="minorBidi"/>
                <w:b/>
                <w:bCs/>
                <w:rtl/>
              </w:rPr>
            </w:pPr>
            <w:r w:rsidRPr="00903D03">
              <w:rPr>
                <w:rFonts w:asciiTheme="minorBidi" w:hAnsiTheme="minorBidi" w:cstheme="minorBidi" w:hint="cs"/>
                <w:b/>
                <w:bCs/>
                <w:rtl/>
              </w:rPr>
              <w:t>פיתוח</w:t>
            </w:r>
          </w:p>
        </w:tc>
        <w:tc>
          <w:tcPr>
            <w:tcW w:w="1797" w:type="dxa"/>
          </w:tcPr>
          <w:p w14:paraId="7C8BC4E5" w14:textId="45562B51" w:rsidR="00903D03" w:rsidRPr="00903D03" w:rsidRDefault="00903D03" w:rsidP="004B4468">
            <w:pPr>
              <w:spacing w:before="120"/>
              <w:rPr>
                <w:rFonts w:asciiTheme="minorBidi" w:hAnsiTheme="minorBidi" w:cstheme="minorBidi"/>
                <w:b/>
                <w:bCs/>
                <w:rtl/>
              </w:rPr>
            </w:pPr>
            <w:r w:rsidRPr="00903D03">
              <w:rPr>
                <w:rFonts w:asciiTheme="minorBidi" w:hAnsiTheme="minorBidi" w:cstheme="minorBidi" w:hint="cs"/>
                <w:b/>
                <w:bCs/>
                <w:rtl/>
              </w:rPr>
              <w:t>בדיקות</w:t>
            </w:r>
          </w:p>
        </w:tc>
        <w:tc>
          <w:tcPr>
            <w:tcW w:w="1590" w:type="dxa"/>
          </w:tcPr>
          <w:p w14:paraId="487389B3" w14:textId="769B4C1A" w:rsidR="00903D03" w:rsidRPr="00903D03" w:rsidRDefault="00903D03" w:rsidP="004B4468">
            <w:pPr>
              <w:spacing w:before="120"/>
              <w:rPr>
                <w:rFonts w:asciiTheme="minorBidi" w:hAnsiTheme="minorBidi" w:cstheme="minorBidi"/>
                <w:b/>
                <w:bCs/>
                <w:rtl/>
              </w:rPr>
            </w:pPr>
            <w:r>
              <w:rPr>
                <w:rFonts w:asciiTheme="minorBidi" w:hAnsiTheme="minorBidi" w:cstheme="minorBidi" w:hint="cs"/>
                <w:b/>
                <w:bCs/>
                <w:rtl/>
              </w:rPr>
              <w:t>סה"כ</w:t>
            </w:r>
            <w:r w:rsidR="004E6F37">
              <w:rPr>
                <w:rFonts w:asciiTheme="minorBidi" w:hAnsiTheme="minorBidi" w:cstheme="minorBidi" w:hint="cs"/>
                <w:b/>
                <w:bCs/>
                <w:rtl/>
              </w:rPr>
              <w:t xml:space="preserve"> בש"ח</w:t>
            </w:r>
          </w:p>
        </w:tc>
      </w:tr>
      <w:tr w:rsidR="00903D03" w14:paraId="57A60ADF" w14:textId="13766C1A" w:rsidTr="00903D03">
        <w:tc>
          <w:tcPr>
            <w:tcW w:w="1775" w:type="dxa"/>
          </w:tcPr>
          <w:p w14:paraId="38BA4EE2" w14:textId="18703124" w:rsidR="00903D03" w:rsidRPr="004A37CE" w:rsidRDefault="00903D03" w:rsidP="004B4468">
            <w:pPr>
              <w:spacing w:before="120"/>
              <w:rPr>
                <w:rFonts w:asciiTheme="minorBidi" w:hAnsiTheme="minorBidi" w:cstheme="minorBidi"/>
                <w:b/>
                <w:bCs/>
                <w:rtl/>
              </w:rPr>
            </w:pPr>
            <w:r w:rsidRPr="004A37CE">
              <w:rPr>
                <w:rFonts w:asciiTheme="minorBidi" w:hAnsiTheme="minorBidi" w:cstheme="minorBidi" w:hint="cs"/>
                <w:b/>
                <w:bCs/>
                <w:rtl/>
              </w:rPr>
              <w:t>ממשק שוטף</w:t>
            </w:r>
          </w:p>
        </w:tc>
        <w:tc>
          <w:tcPr>
            <w:tcW w:w="1711" w:type="dxa"/>
          </w:tcPr>
          <w:p w14:paraId="5E70FCC8" w14:textId="19204992" w:rsidR="00903D03" w:rsidRDefault="00903D03" w:rsidP="004B4468">
            <w:pPr>
              <w:spacing w:before="120"/>
              <w:rPr>
                <w:rFonts w:asciiTheme="minorBidi" w:hAnsiTheme="minorBidi" w:cstheme="minorBidi"/>
                <w:rtl/>
              </w:rPr>
            </w:pPr>
            <w:del w:id="14" w:author="Idan Gvili" w:date="2018-08-05T23:20:00Z">
              <w:r w:rsidDel="0093457A">
                <w:rPr>
                  <w:rFonts w:asciiTheme="minorBidi" w:hAnsiTheme="minorBidi" w:cstheme="minorBidi" w:hint="cs"/>
                  <w:rtl/>
                </w:rPr>
                <w:delText>1.5</w:delText>
              </w:r>
            </w:del>
          </w:p>
        </w:tc>
        <w:tc>
          <w:tcPr>
            <w:tcW w:w="1751" w:type="dxa"/>
          </w:tcPr>
          <w:p w14:paraId="2F9E65D7" w14:textId="0FF0EA93" w:rsidR="00903D03" w:rsidRDefault="00903D03" w:rsidP="004B4468">
            <w:pPr>
              <w:spacing w:before="120"/>
              <w:rPr>
                <w:rFonts w:asciiTheme="minorBidi" w:hAnsiTheme="minorBidi" w:cstheme="minorBidi"/>
                <w:rtl/>
              </w:rPr>
            </w:pPr>
            <w:del w:id="15" w:author="Idan Gvili" w:date="2018-08-05T23:20:00Z">
              <w:r w:rsidDel="0093457A">
                <w:rPr>
                  <w:rFonts w:asciiTheme="minorBidi" w:hAnsiTheme="minorBidi" w:cstheme="minorBidi" w:hint="cs"/>
                  <w:rtl/>
                </w:rPr>
                <w:delText>3</w:delText>
              </w:r>
            </w:del>
          </w:p>
        </w:tc>
        <w:tc>
          <w:tcPr>
            <w:tcW w:w="1797" w:type="dxa"/>
          </w:tcPr>
          <w:p w14:paraId="6AB5B322" w14:textId="1F76142E" w:rsidR="00903D03" w:rsidRDefault="00903D03" w:rsidP="004B4468">
            <w:pPr>
              <w:spacing w:before="120"/>
              <w:rPr>
                <w:rFonts w:asciiTheme="minorBidi" w:hAnsiTheme="minorBidi" w:cstheme="minorBidi"/>
                <w:rtl/>
              </w:rPr>
            </w:pPr>
            <w:del w:id="16" w:author="Idan Gvili" w:date="2018-08-05T23:20:00Z">
              <w:r w:rsidDel="0093457A">
                <w:rPr>
                  <w:rFonts w:asciiTheme="minorBidi" w:hAnsiTheme="minorBidi" w:cstheme="minorBidi" w:hint="cs"/>
                  <w:rtl/>
                </w:rPr>
                <w:delText>1</w:delText>
              </w:r>
            </w:del>
          </w:p>
        </w:tc>
        <w:tc>
          <w:tcPr>
            <w:tcW w:w="1590" w:type="dxa"/>
          </w:tcPr>
          <w:p w14:paraId="411DCD47" w14:textId="7A71EBB3" w:rsidR="00903D03" w:rsidRDefault="00903D03" w:rsidP="004B4468">
            <w:pPr>
              <w:spacing w:before="120"/>
              <w:rPr>
                <w:rFonts w:asciiTheme="minorBidi" w:hAnsiTheme="minorBidi" w:cstheme="minorBidi"/>
                <w:rtl/>
              </w:rPr>
            </w:pPr>
            <w:del w:id="17" w:author="Idan Gvili" w:date="2018-08-05T23:20:00Z">
              <w:r w:rsidDel="0093457A">
                <w:rPr>
                  <w:rFonts w:asciiTheme="minorBidi" w:hAnsiTheme="minorBidi" w:cstheme="minorBidi"/>
                </w:rPr>
                <w:delText>9,900</w:delText>
              </w:r>
            </w:del>
            <w:ins w:id="18" w:author="Idan Gvili" w:date="2018-08-05T23:20:00Z">
              <w:r w:rsidR="0093457A">
                <w:rPr>
                  <w:rFonts w:asciiTheme="minorBidi" w:hAnsiTheme="minorBidi" w:cstheme="minorBidi" w:hint="cs"/>
                  <w:rtl/>
                </w:rPr>
                <w:t>3,500</w:t>
              </w:r>
            </w:ins>
          </w:p>
        </w:tc>
      </w:tr>
      <w:tr w:rsidR="00903D03" w14:paraId="7397515C" w14:textId="2F590099" w:rsidTr="00903D03">
        <w:tc>
          <w:tcPr>
            <w:tcW w:w="1775" w:type="dxa"/>
          </w:tcPr>
          <w:p w14:paraId="17FBFFF4" w14:textId="1F3186C0" w:rsidR="00903D03" w:rsidRPr="004A37CE" w:rsidRDefault="00903D03" w:rsidP="004B4468">
            <w:pPr>
              <w:spacing w:before="120"/>
              <w:rPr>
                <w:rFonts w:asciiTheme="minorBidi" w:hAnsiTheme="minorBidi" w:cstheme="minorBidi"/>
                <w:b/>
                <w:bCs/>
                <w:rtl/>
              </w:rPr>
            </w:pPr>
            <w:del w:id="19" w:author="Idan Gvili" w:date="2018-08-05T23:20:00Z">
              <w:r w:rsidRPr="004A37CE" w:rsidDel="0093457A">
                <w:rPr>
                  <w:rFonts w:asciiTheme="minorBidi" w:hAnsiTheme="minorBidi" w:cstheme="minorBidi" w:hint="cs"/>
                  <w:b/>
                  <w:bCs/>
                  <w:rtl/>
                </w:rPr>
                <w:delText>ממשק שלילי</w:delText>
              </w:r>
            </w:del>
          </w:p>
        </w:tc>
        <w:tc>
          <w:tcPr>
            <w:tcW w:w="1711" w:type="dxa"/>
          </w:tcPr>
          <w:p w14:paraId="3996FF8B" w14:textId="1BBF912F" w:rsidR="00903D03" w:rsidRDefault="00903D03" w:rsidP="004B4468">
            <w:pPr>
              <w:spacing w:before="120"/>
              <w:rPr>
                <w:rFonts w:asciiTheme="minorBidi" w:hAnsiTheme="minorBidi" w:cstheme="minorBidi"/>
                <w:rtl/>
              </w:rPr>
            </w:pPr>
            <w:del w:id="20" w:author="Idan Gvili" w:date="2018-08-05T23:20:00Z">
              <w:r w:rsidDel="0093457A">
                <w:rPr>
                  <w:rFonts w:asciiTheme="minorBidi" w:hAnsiTheme="minorBidi" w:cstheme="minorBidi" w:hint="cs"/>
                  <w:rtl/>
                </w:rPr>
                <w:delText>3</w:delText>
              </w:r>
            </w:del>
          </w:p>
        </w:tc>
        <w:tc>
          <w:tcPr>
            <w:tcW w:w="1751" w:type="dxa"/>
          </w:tcPr>
          <w:p w14:paraId="70D65168" w14:textId="211AC9E1" w:rsidR="00903D03" w:rsidRDefault="001E42A7" w:rsidP="004B4468">
            <w:pPr>
              <w:spacing w:before="120"/>
              <w:rPr>
                <w:rFonts w:asciiTheme="minorBidi" w:hAnsiTheme="minorBidi" w:cstheme="minorBidi"/>
                <w:rtl/>
              </w:rPr>
            </w:pPr>
            <w:del w:id="21" w:author="Idan Gvili" w:date="2018-08-05T23:20:00Z">
              <w:r w:rsidDel="0093457A">
                <w:rPr>
                  <w:rFonts w:asciiTheme="minorBidi" w:hAnsiTheme="minorBidi" w:cstheme="minorBidi" w:hint="cs"/>
                  <w:rtl/>
                </w:rPr>
                <w:delText>5</w:delText>
              </w:r>
            </w:del>
          </w:p>
        </w:tc>
        <w:tc>
          <w:tcPr>
            <w:tcW w:w="1797" w:type="dxa"/>
          </w:tcPr>
          <w:p w14:paraId="68FE01C8" w14:textId="7C3F3D2C" w:rsidR="00903D03" w:rsidRDefault="00903D03" w:rsidP="004B4468">
            <w:pPr>
              <w:spacing w:before="120"/>
              <w:rPr>
                <w:rFonts w:asciiTheme="minorBidi" w:hAnsiTheme="minorBidi" w:cstheme="minorBidi"/>
                <w:rtl/>
              </w:rPr>
            </w:pPr>
            <w:del w:id="22" w:author="Idan Gvili" w:date="2018-08-05T23:20:00Z">
              <w:r w:rsidDel="0093457A">
                <w:rPr>
                  <w:rFonts w:asciiTheme="minorBidi" w:hAnsiTheme="minorBidi" w:cstheme="minorBidi" w:hint="cs"/>
                  <w:rtl/>
                </w:rPr>
                <w:delText>2</w:delText>
              </w:r>
            </w:del>
          </w:p>
        </w:tc>
        <w:tc>
          <w:tcPr>
            <w:tcW w:w="1590" w:type="dxa"/>
          </w:tcPr>
          <w:p w14:paraId="0478C554" w14:textId="7A432068" w:rsidR="00903D03" w:rsidRDefault="001E42A7" w:rsidP="004B4468">
            <w:pPr>
              <w:spacing w:before="120"/>
              <w:rPr>
                <w:rFonts w:asciiTheme="minorBidi" w:hAnsiTheme="minorBidi" w:cstheme="minorBidi"/>
                <w:rtl/>
              </w:rPr>
            </w:pPr>
            <w:del w:id="23" w:author="Idan Gvili" w:date="2018-08-05T23:20:00Z">
              <w:r w:rsidDel="0093457A">
                <w:rPr>
                  <w:rFonts w:asciiTheme="minorBidi" w:hAnsiTheme="minorBidi" w:cstheme="minorBidi" w:hint="cs"/>
                  <w:rtl/>
                </w:rPr>
                <w:delText>18,000</w:delText>
              </w:r>
            </w:del>
          </w:p>
        </w:tc>
      </w:tr>
      <w:tr w:rsidR="00903D03" w14:paraId="49ACF3B2" w14:textId="2836CF87" w:rsidTr="00903D03">
        <w:tc>
          <w:tcPr>
            <w:tcW w:w="1775" w:type="dxa"/>
          </w:tcPr>
          <w:p w14:paraId="0F19325B" w14:textId="21BC50D4" w:rsidR="00903D03" w:rsidRPr="004A37CE" w:rsidRDefault="00903D03" w:rsidP="004B4468">
            <w:pPr>
              <w:spacing w:before="120"/>
              <w:rPr>
                <w:rFonts w:asciiTheme="minorBidi" w:hAnsiTheme="minorBidi" w:cstheme="minorBidi"/>
                <w:b/>
                <w:bCs/>
                <w:rtl/>
              </w:rPr>
            </w:pPr>
            <w:del w:id="24" w:author="Idan Gvili" w:date="2018-08-05T23:20:00Z">
              <w:r w:rsidRPr="004A37CE" w:rsidDel="0093457A">
                <w:rPr>
                  <w:rFonts w:asciiTheme="minorBidi" w:hAnsiTheme="minorBidi" w:cstheme="minorBidi" w:hint="cs"/>
                  <w:b/>
                  <w:bCs/>
                  <w:rtl/>
                </w:rPr>
                <w:delText xml:space="preserve">היזונים </w:delText>
              </w:r>
              <w:r w:rsidR="008615B7" w:rsidDel="0093457A">
                <w:rPr>
                  <w:rFonts w:asciiTheme="minorBidi" w:hAnsiTheme="minorBidi" w:cstheme="minorBidi" w:hint="cs"/>
                  <w:b/>
                  <w:bCs/>
                  <w:rtl/>
                </w:rPr>
                <w:delText>שוטף</w:delText>
              </w:r>
            </w:del>
          </w:p>
        </w:tc>
        <w:tc>
          <w:tcPr>
            <w:tcW w:w="1711" w:type="dxa"/>
          </w:tcPr>
          <w:p w14:paraId="54AD9151" w14:textId="50243AC2" w:rsidR="00903D03" w:rsidRDefault="00903D03" w:rsidP="004B4468">
            <w:pPr>
              <w:spacing w:before="120"/>
              <w:rPr>
                <w:rFonts w:asciiTheme="minorBidi" w:hAnsiTheme="minorBidi" w:cstheme="minorBidi"/>
                <w:rtl/>
              </w:rPr>
            </w:pPr>
            <w:del w:id="25" w:author="Idan Gvili" w:date="2018-08-05T23:20:00Z">
              <w:r w:rsidDel="0093457A">
                <w:rPr>
                  <w:rFonts w:asciiTheme="minorBidi" w:hAnsiTheme="minorBidi" w:cstheme="minorBidi" w:hint="cs"/>
                  <w:rtl/>
                </w:rPr>
                <w:delText>2</w:delText>
              </w:r>
            </w:del>
          </w:p>
        </w:tc>
        <w:tc>
          <w:tcPr>
            <w:tcW w:w="1751" w:type="dxa"/>
          </w:tcPr>
          <w:p w14:paraId="21ACBC79" w14:textId="7C9736F4" w:rsidR="00903D03" w:rsidRDefault="001E42A7" w:rsidP="004B4468">
            <w:pPr>
              <w:spacing w:before="120"/>
              <w:rPr>
                <w:rFonts w:asciiTheme="minorBidi" w:hAnsiTheme="minorBidi" w:cstheme="minorBidi"/>
                <w:rtl/>
              </w:rPr>
            </w:pPr>
            <w:del w:id="26" w:author="Idan Gvili" w:date="2018-08-05T23:20:00Z">
              <w:r w:rsidDel="0093457A">
                <w:rPr>
                  <w:rFonts w:asciiTheme="minorBidi" w:hAnsiTheme="minorBidi" w:cstheme="minorBidi" w:hint="cs"/>
                  <w:rtl/>
                </w:rPr>
                <w:delText>3</w:delText>
              </w:r>
            </w:del>
          </w:p>
        </w:tc>
        <w:tc>
          <w:tcPr>
            <w:tcW w:w="1797" w:type="dxa"/>
          </w:tcPr>
          <w:p w14:paraId="7AC744F2" w14:textId="2D143DE5" w:rsidR="00903D03" w:rsidRDefault="00903D03" w:rsidP="004B4468">
            <w:pPr>
              <w:spacing w:before="120"/>
              <w:rPr>
                <w:rFonts w:asciiTheme="minorBidi" w:hAnsiTheme="minorBidi" w:cstheme="minorBidi"/>
                <w:rtl/>
              </w:rPr>
            </w:pPr>
            <w:del w:id="27" w:author="Idan Gvili" w:date="2018-08-05T23:20:00Z">
              <w:r w:rsidDel="0093457A">
                <w:rPr>
                  <w:rFonts w:asciiTheme="minorBidi" w:hAnsiTheme="minorBidi" w:cstheme="minorBidi" w:hint="cs"/>
                  <w:rtl/>
                </w:rPr>
                <w:delText>2</w:delText>
              </w:r>
            </w:del>
          </w:p>
        </w:tc>
        <w:tc>
          <w:tcPr>
            <w:tcW w:w="1590" w:type="dxa"/>
          </w:tcPr>
          <w:p w14:paraId="59C447BB" w14:textId="4A0B42F3" w:rsidR="00903D03" w:rsidRDefault="001E42A7" w:rsidP="004B4468">
            <w:pPr>
              <w:spacing w:before="120"/>
              <w:rPr>
                <w:rFonts w:asciiTheme="minorBidi" w:hAnsiTheme="minorBidi" w:cstheme="minorBidi"/>
                <w:rtl/>
              </w:rPr>
            </w:pPr>
            <w:del w:id="28" w:author="Idan Gvili" w:date="2018-08-05T23:20:00Z">
              <w:r w:rsidDel="0093457A">
                <w:rPr>
                  <w:rFonts w:asciiTheme="minorBidi" w:hAnsiTheme="minorBidi" w:cstheme="minorBidi" w:hint="cs"/>
                  <w:rtl/>
                </w:rPr>
                <w:delText>12,600</w:delText>
              </w:r>
            </w:del>
          </w:p>
        </w:tc>
      </w:tr>
      <w:tr w:rsidR="008615B7" w14:paraId="417E11ED" w14:textId="77777777" w:rsidTr="00903D03">
        <w:tc>
          <w:tcPr>
            <w:tcW w:w="1775" w:type="dxa"/>
          </w:tcPr>
          <w:p w14:paraId="71D7325B" w14:textId="30429435" w:rsidR="008615B7" w:rsidRPr="004A37CE" w:rsidRDefault="008615B7" w:rsidP="004B4468">
            <w:pPr>
              <w:spacing w:before="120"/>
              <w:rPr>
                <w:rFonts w:asciiTheme="minorBidi" w:hAnsiTheme="minorBidi" w:cstheme="minorBidi"/>
                <w:b/>
                <w:bCs/>
                <w:rtl/>
              </w:rPr>
            </w:pPr>
            <w:del w:id="29" w:author="Idan Gvili" w:date="2018-08-05T23:20:00Z">
              <w:r w:rsidDel="0093457A">
                <w:rPr>
                  <w:rFonts w:asciiTheme="minorBidi" w:hAnsiTheme="minorBidi" w:cstheme="minorBidi" w:hint="cs"/>
                  <w:b/>
                  <w:bCs/>
                  <w:rtl/>
                </w:rPr>
                <w:delText>היזונים שנתי</w:delText>
              </w:r>
            </w:del>
          </w:p>
        </w:tc>
        <w:tc>
          <w:tcPr>
            <w:tcW w:w="1711" w:type="dxa"/>
          </w:tcPr>
          <w:p w14:paraId="67B3B355" w14:textId="5E52F9B6" w:rsidR="008615B7" w:rsidRDefault="008615B7" w:rsidP="004B4468">
            <w:pPr>
              <w:spacing w:before="120"/>
              <w:rPr>
                <w:rFonts w:asciiTheme="minorBidi" w:hAnsiTheme="minorBidi" w:cstheme="minorBidi"/>
                <w:rtl/>
              </w:rPr>
            </w:pPr>
            <w:del w:id="30" w:author="Idan Gvili" w:date="2018-08-05T23:20:00Z">
              <w:r w:rsidDel="0093457A">
                <w:rPr>
                  <w:rFonts w:asciiTheme="minorBidi" w:hAnsiTheme="minorBidi" w:cstheme="minorBidi" w:hint="cs"/>
                  <w:rtl/>
                </w:rPr>
                <w:delText>1</w:delText>
              </w:r>
            </w:del>
          </w:p>
        </w:tc>
        <w:tc>
          <w:tcPr>
            <w:tcW w:w="1751" w:type="dxa"/>
          </w:tcPr>
          <w:p w14:paraId="73F3C1D5" w14:textId="54D72FD6" w:rsidR="008615B7" w:rsidRDefault="008615B7" w:rsidP="004B4468">
            <w:pPr>
              <w:spacing w:before="120"/>
              <w:rPr>
                <w:rFonts w:asciiTheme="minorBidi" w:hAnsiTheme="minorBidi" w:cstheme="minorBidi"/>
                <w:rtl/>
              </w:rPr>
            </w:pPr>
            <w:del w:id="31" w:author="Idan Gvili" w:date="2018-08-05T23:20:00Z">
              <w:r w:rsidDel="0093457A">
                <w:rPr>
                  <w:rFonts w:asciiTheme="minorBidi" w:hAnsiTheme="minorBidi" w:cstheme="minorBidi" w:hint="cs"/>
                  <w:rtl/>
                </w:rPr>
                <w:delText>1</w:delText>
              </w:r>
            </w:del>
          </w:p>
        </w:tc>
        <w:tc>
          <w:tcPr>
            <w:tcW w:w="1797" w:type="dxa"/>
          </w:tcPr>
          <w:p w14:paraId="695FEF2E" w14:textId="4835D91E" w:rsidR="008615B7" w:rsidRDefault="008615B7" w:rsidP="004B4468">
            <w:pPr>
              <w:spacing w:before="120"/>
              <w:rPr>
                <w:rFonts w:asciiTheme="minorBidi" w:hAnsiTheme="minorBidi" w:cstheme="minorBidi"/>
                <w:rtl/>
              </w:rPr>
            </w:pPr>
            <w:del w:id="32" w:author="Idan Gvili" w:date="2018-08-05T23:20:00Z">
              <w:r w:rsidDel="0093457A">
                <w:rPr>
                  <w:rFonts w:asciiTheme="minorBidi" w:hAnsiTheme="minorBidi" w:cstheme="minorBidi" w:hint="cs"/>
                  <w:rtl/>
                </w:rPr>
                <w:delText>1</w:delText>
              </w:r>
            </w:del>
          </w:p>
        </w:tc>
        <w:tc>
          <w:tcPr>
            <w:tcW w:w="1590" w:type="dxa"/>
          </w:tcPr>
          <w:p w14:paraId="206799A5" w14:textId="507589D7" w:rsidR="008615B7" w:rsidRDefault="008615B7" w:rsidP="004B4468">
            <w:pPr>
              <w:spacing w:before="120"/>
              <w:rPr>
                <w:rFonts w:asciiTheme="minorBidi" w:hAnsiTheme="minorBidi" w:cstheme="minorBidi"/>
                <w:rtl/>
              </w:rPr>
            </w:pPr>
            <w:del w:id="33" w:author="Idan Gvili" w:date="2018-08-05T23:20:00Z">
              <w:r w:rsidDel="0093457A">
                <w:rPr>
                  <w:rFonts w:asciiTheme="minorBidi" w:hAnsiTheme="minorBidi" w:cstheme="minorBidi" w:hint="cs"/>
                  <w:rtl/>
                </w:rPr>
                <w:delText>5,400</w:delText>
              </w:r>
            </w:del>
          </w:p>
        </w:tc>
      </w:tr>
      <w:tr w:rsidR="00903D03" w14:paraId="59986DAB" w14:textId="77777777" w:rsidTr="00903D03">
        <w:tc>
          <w:tcPr>
            <w:tcW w:w="1775" w:type="dxa"/>
          </w:tcPr>
          <w:p w14:paraId="427DFAB3" w14:textId="3086F3C0" w:rsidR="00903D03" w:rsidRPr="004A37CE" w:rsidRDefault="00903D03" w:rsidP="004B4468">
            <w:pPr>
              <w:spacing w:before="120"/>
              <w:rPr>
                <w:rFonts w:asciiTheme="minorBidi" w:hAnsiTheme="minorBidi" w:cstheme="minorBidi"/>
                <w:b/>
                <w:bCs/>
                <w:rtl/>
              </w:rPr>
            </w:pPr>
            <w:r w:rsidRPr="004A37CE">
              <w:rPr>
                <w:rFonts w:asciiTheme="minorBidi" w:hAnsiTheme="minorBidi" w:cstheme="minorBidi" w:hint="cs"/>
                <w:b/>
                <w:bCs/>
                <w:rtl/>
              </w:rPr>
              <w:t>סה"כ</w:t>
            </w:r>
          </w:p>
        </w:tc>
        <w:tc>
          <w:tcPr>
            <w:tcW w:w="1711" w:type="dxa"/>
          </w:tcPr>
          <w:p w14:paraId="760785C2" w14:textId="6CCD6A5B" w:rsidR="00903D03" w:rsidRDefault="001E42A7" w:rsidP="004B4468">
            <w:pPr>
              <w:spacing w:before="120"/>
              <w:rPr>
                <w:rFonts w:asciiTheme="minorBidi" w:hAnsiTheme="minorBidi" w:cstheme="minorBidi"/>
                <w:rtl/>
              </w:rPr>
            </w:pPr>
            <w:del w:id="34" w:author="Idan Gvili" w:date="2018-08-05T23:20:00Z">
              <w:r w:rsidDel="0093457A">
                <w:rPr>
                  <w:rFonts w:asciiTheme="minorBidi" w:hAnsiTheme="minorBidi" w:cstheme="minorBidi" w:hint="cs"/>
                  <w:rtl/>
                </w:rPr>
                <w:delText>7.5</w:delText>
              </w:r>
            </w:del>
          </w:p>
        </w:tc>
        <w:tc>
          <w:tcPr>
            <w:tcW w:w="1751" w:type="dxa"/>
          </w:tcPr>
          <w:p w14:paraId="19A3506D" w14:textId="7F1F3F54" w:rsidR="00903D03" w:rsidRDefault="001E42A7" w:rsidP="004B4468">
            <w:pPr>
              <w:spacing w:before="120"/>
              <w:rPr>
                <w:rFonts w:asciiTheme="minorBidi" w:hAnsiTheme="minorBidi" w:cstheme="minorBidi"/>
                <w:rtl/>
              </w:rPr>
            </w:pPr>
            <w:del w:id="35" w:author="Idan Gvili" w:date="2018-08-05T23:20:00Z">
              <w:r w:rsidDel="0093457A">
                <w:rPr>
                  <w:rFonts w:asciiTheme="minorBidi" w:hAnsiTheme="minorBidi" w:cstheme="minorBidi" w:hint="cs"/>
                  <w:rtl/>
                </w:rPr>
                <w:delText>12</w:delText>
              </w:r>
            </w:del>
          </w:p>
        </w:tc>
        <w:tc>
          <w:tcPr>
            <w:tcW w:w="1797" w:type="dxa"/>
          </w:tcPr>
          <w:p w14:paraId="29511D45" w14:textId="053C8DF9" w:rsidR="00903D03" w:rsidRDefault="001E42A7" w:rsidP="004B4468">
            <w:pPr>
              <w:spacing w:before="120"/>
              <w:rPr>
                <w:rFonts w:asciiTheme="minorBidi" w:hAnsiTheme="minorBidi" w:cstheme="minorBidi"/>
                <w:rtl/>
              </w:rPr>
            </w:pPr>
            <w:del w:id="36" w:author="Idan Gvili" w:date="2018-08-05T23:20:00Z">
              <w:r w:rsidDel="0093457A">
                <w:rPr>
                  <w:rFonts w:asciiTheme="minorBidi" w:hAnsiTheme="minorBidi" w:cstheme="minorBidi" w:hint="cs"/>
                  <w:rtl/>
                </w:rPr>
                <w:delText>6</w:delText>
              </w:r>
            </w:del>
          </w:p>
        </w:tc>
        <w:tc>
          <w:tcPr>
            <w:tcW w:w="1590" w:type="dxa"/>
          </w:tcPr>
          <w:p w14:paraId="27DCB855" w14:textId="074AC961" w:rsidR="00903D03" w:rsidRDefault="001E42A7" w:rsidP="004B4468">
            <w:pPr>
              <w:spacing w:before="120"/>
              <w:rPr>
                <w:rFonts w:asciiTheme="minorBidi" w:hAnsiTheme="minorBidi" w:cstheme="minorBidi"/>
                <w:rtl/>
              </w:rPr>
            </w:pPr>
            <w:del w:id="37" w:author="Idan Gvili" w:date="2018-08-05T23:20:00Z">
              <w:r w:rsidDel="0093457A">
                <w:rPr>
                  <w:rFonts w:asciiTheme="minorBidi" w:hAnsiTheme="minorBidi" w:cstheme="minorBidi" w:hint="cs"/>
                  <w:rtl/>
                </w:rPr>
                <w:delText>45,900</w:delText>
              </w:r>
            </w:del>
            <w:ins w:id="38" w:author="Idan Gvili" w:date="2018-08-05T23:20:00Z">
              <w:r w:rsidR="0093457A">
                <w:rPr>
                  <w:rFonts w:asciiTheme="minorBidi" w:hAnsiTheme="minorBidi" w:cstheme="minorBidi" w:hint="cs"/>
                  <w:rtl/>
                </w:rPr>
                <w:t>3,500</w:t>
              </w:r>
            </w:ins>
          </w:p>
        </w:tc>
      </w:tr>
    </w:tbl>
    <w:p w14:paraId="44D4128A" w14:textId="77777777" w:rsidR="004B4468" w:rsidRPr="00B40360" w:rsidRDefault="004B4468" w:rsidP="004B4468">
      <w:pPr>
        <w:spacing w:before="120"/>
        <w:ind w:left="720"/>
        <w:rPr>
          <w:rFonts w:asciiTheme="minorBidi" w:hAnsiTheme="minorBidi" w:cstheme="minorBidi"/>
        </w:rPr>
      </w:pPr>
    </w:p>
    <w:p w14:paraId="6E3F05DD" w14:textId="5703B8C4" w:rsidR="004B4468" w:rsidRPr="00B40360" w:rsidRDefault="004B4468" w:rsidP="004B4468">
      <w:pPr>
        <w:numPr>
          <w:ilvl w:val="0"/>
          <w:numId w:val="21"/>
        </w:numPr>
        <w:spacing w:before="120"/>
        <w:rPr>
          <w:rFonts w:asciiTheme="minorBidi" w:hAnsiTheme="minorBidi" w:cstheme="minorBidi"/>
        </w:rPr>
      </w:pPr>
      <w:r w:rsidRPr="00B40360">
        <w:rPr>
          <w:rFonts w:asciiTheme="minorBidi" w:hAnsiTheme="minorBidi" w:cstheme="minorBidi"/>
          <w:rtl/>
        </w:rPr>
        <w:t>אבני דרך לתשלום:</w:t>
      </w:r>
    </w:p>
    <w:p w14:paraId="02D0DC89" w14:textId="77777777" w:rsidR="004B4468" w:rsidRPr="00B40360" w:rsidRDefault="004B4468" w:rsidP="004B4468">
      <w:pPr>
        <w:numPr>
          <w:ilvl w:val="1"/>
          <w:numId w:val="21"/>
        </w:numPr>
        <w:spacing w:before="120"/>
        <w:rPr>
          <w:rFonts w:asciiTheme="minorBidi" w:hAnsiTheme="minorBidi" w:cstheme="minorBidi"/>
        </w:rPr>
      </w:pPr>
      <w:r w:rsidRPr="00B40360">
        <w:rPr>
          <w:rFonts w:asciiTheme="minorBidi" w:hAnsiTheme="minorBidi" w:cstheme="minorBidi"/>
          <w:rtl/>
        </w:rPr>
        <w:t>30% - באישור הזמנה זו</w:t>
      </w:r>
    </w:p>
    <w:p w14:paraId="21A920F4" w14:textId="77777777" w:rsidR="004B4468" w:rsidRPr="00B40360" w:rsidRDefault="004B4468" w:rsidP="004B4468">
      <w:pPr>
        <w:numPr>
          <w:ilvl w:val="1"/>
          <w:numId w:val="21"/>
        </w:numPr>
        <w:spacing w:before="120"/>
        <w:rPr>
          <w:rFonts w:asciiTheme="minorBidi" w:hAnsiTheme="minorBidi" w:cstheme="minorBidi"/>
        </w:rPr>
      </w:pPr>
      <w:r w:rsidRPr="00B40360">
        <w:rPr>
          <w:rFonts w:asciiTheme="minorBidi" w:hAnsiTheme="minorBidi" w:cstheme="minorBidi"/>
          <w:rtl/>
        </w:rPr>
        <w:t xml:space="preserve">40% בהגשה לבדיקות קבלה </w:t>
      </w:r>
    </w:p>
    <w:p w14:paraId="7061F86C" w14:textId="02C9DA5B" w:rsidR="004B4468" w:rsidRDefault="004B4468" w:rsidP="004B4468">
      <w:pPr>
        <w:numPr>
          <w:ilvl w:val="1"/>
          <w:numId w:val="21"/>
        </w:numPr>
        <w:spacing w:before="120"/>
        <w:rPr>
          <w:ins w:id="39" w:author="Idan Gvili" w:date="2018-08-05T23:24:00Z"/>
          <w:rFonts w:asciiTheme="minorBidi" w:hAnsiTheme="minorBidi" w:cstheme="minorBidi"/>
        </w:rPr>
      </w:pPr>
      <w:r w:rsidRPr="00B40360">
        <w:rPr>
          <w:rFonts w:asciiTheme="minorBidi" w:hAnsiTheme="minorBidi" w:cstheme="minorBidi"/>
          <w:rtl/>
        </w:rPr>
        <w:t>30% -עליית המערכת לאוויר</w:t>
      </w:r>
    </w:p>
    <w:p w14:paraId="3075EA4C" w14:textId="52F34213" w:rsidR="005E61B4" w:rsidRDefault="005E61B4" w:rsidP="005E61B4">
      <w:pPr>
        <w:spacing w:before="120"/>
        <w:rPr>
          <w:ins w:id="40" w:author="Idan Gvili" w:date="2018-08-05T23:30:00Z"/>
          <w:rFonts w:asciiTheme="minorBidi" w:hAnsiTheme="minorBidi" w:cstheme="minorBidi"/>
          <w:rtl/>
        </w:rPr>
        <w:pPrChange w:id="41" w:author="Idan Gvili" w:date="2018-08-05T23:24:00Z">
          <w:pPr>
            <w:numPr>
              <w:ilvl w:val="1"/>
              <w:numId w:val="21"/>
            </w:numPr>
            <w:spacing w:before="120"/>
            <w:ind w:left="1440" w:hanging="360"/>
          </w:pPr>
        </w:pPrChange>
      </w:pPr>
    </w:p>
    <w:p w14:paraId="593AA40D" w14:textId="39B46CB3" w:rsidR="005E61B4" w:rsidRDefault="005E61B4" w:rsidP="005E61B4">
      <w:pPr>
        <w:spacing w:before="120"/>
        <w:rPr>
          <w:ins w:id="42" w:author="Idan Gvili" w:date="2018-08-05T23:30:00Z"/>
          <w:rFonts w:asciiTheme="minorBidi" w:hAnsiTheme="minorBidi" w:cstheme="minorBidi"/>
          <w:rtl/>
        </w:rPr>
        <w:pPrChange w:id="43" w:author="Idan Gvili" w:date="2018-08-05T23:24:00Z">
          <w:pPr>
            <w:numPr>
              <w:ilvl w:val="1"/>
              <w:numId w:val="21"/>
            </w:numPr>
            <w:spacing w:before="120"/>
            <w:ind w:left="1440" w:hanging="360"/>
          </w:pPr>
        </w:pPrChange>
      </w:pPr>
    </w:p>
    <w:p w14:paraId="59BAF108" w14:textId="73BDB039" w:rsidR="005E61B4" w:rsidRDefault="005E61B4" w:rsidP="005E61B4">
      <w:pPr>
        <w:spacing w:before="120"/>
        <w:rPr>
          <w:ins w:id="44" w:author="Idan Gvili" w:date="2018-08-05T23:30:00Z"/>
          <w:rFonts w:asciiTheme="minorBidi" w:hAnsiTheme="minorBidi" w:cstheme="minorBidi"/>
          <w:rtl/>
        </w:rPr>
        <w:pPrChange w:id="45" w:author="Idan Gvili" w:date="2018-08-05T23:24:00Z">
          <w:pPr>
            <w:numPr>
              <w:ilvl w:val="1"/>
              <w:numId w:val="21"/>
            </w:numPr>
            <w:spacing w:before="120"/>
            <w:ind w:left="1440" w:hanging="360"/>
          </w:pPr>
        </w:pPrChange>
      </w:pPr>
    </w:p>
    <w:p w14:paraId="4F1E5F43" w14:textId="5223C768" w:rsidR="005E61B4" w:rsidRDefault="005E61B4">
      <w:pPr>
        <w:bidi w:val="0"/>
        <w:spacing w:after="0" w:line="240" w:lineRule="auto"/>
        <w:jc w:val="left"/>
        <w:rPr>
          <w:ins w:id="46" w:author="Idan Gvili" w:date="2018-08-05T23:30:00Z"/>
          <w:rFonts w:asciiTheme="minorBidi" w:hAnsiTheme="minorBidi" w:cstheme="minorBidi"/>
          <w:rtl/>
        </w:rPr>
      </w:pPr>
      <w:ins w:id="47" w:author="Idan Gvili" w:date="2018-08-05T23:30:00Z">
        <w:r>
          <w:rPr>
            <w:rFonts w:asciiTheme="minorBidi" w:hAnsiTheme="minorBidi" w:cstheme="minorBidi"/>
            <w:rtl/>
          </w:rPr>
          <w:br w:type="page"/>
        </w:r>
      </w:ins>
    </w:p>
    <w:p w14:paraId="41A5C09D" w14:textId="155681E5" w:rsidR="005E61B4" w:rsidRPr="005E61B4" w:rsidRDefault="005E61B4" w:rsidP="005E61B4">
      <w:pPr>
        <w:pStyle w:val="Heading1"/>
        <w:numPr>
          <w:ilvl w:val="0"/>
          <w:numId w:val="12"/>
        </w:numPr>
        <w:shd w:val="clear" w:color="auto" w:fill="auto"/>
        <w:tabs>
          <w:tab w:val="left" w:pos="316"/>
        </w:tabs>
        <w:spacing w:after="240"/>
        <w:ind w:right="-357"/>
        <w:rPr>
          <w:ins w:id="48" w:author="Idan Gvili" w:date="2018-08-05T23:30:00Z"/>
          <w:rFonts w:asciiTheme="majorBidi" w:hAnsiTheme="majorBidi" w:cstheme="majorBidi"/>
          <w:noProof/>
          <w:color w:val="0095CD"/>
          <w:sz w:val="36"/>
          <w:szCs w:val="28"/>
          <w:rtl/>
          <w:rPrChange w:id="49" w:author="Idan Gvili" w:date="2018-08-05T23:30:00Z">
            <w:rPr>
              <w:ins w:id="50" w:author="Idan Gvili" w:date="2018-08-05T23:30:00Z"/>
              <w:rFonts w:asciiTheme="minorBidi" w:hAnsiTheme="minorBidi" w:cstheme="minorBidi"/>
              <w:rtl/>
            </w:rPr>
          </w:rPrChange>
        </w:rPr>
        <w:pPrChange w:id="51" w:author="Idan Gvili" w:date="2018-08-05T23:30:00Z">
          <w:pPr>
            <w:numPr>
              <w:ilvl w:val="1"/>
              <w:numId w:val="21"/>
            </w:numPr>
            <w:spacing w:before="120"/>
            <w:ind w:left="1440" w:hanging="360"/>
          </w:pPr>
        </w:pPrChange>
      </w:pPr>
      <w:bookmarkStart w:id="52" w:name="_GoBack"/>
      <w:ins w:id="53" w:author="Idan Gvili" w:date="2018-08-05T23:30:00Z">
        <w:r w:rsidRPr="005E61B4">
          <w:rPr>
            <w:rFonts w:asciiTheme="majorBidi" w:hAnsiTheme="majorBidi" w:cstheme="majorBidi" w:hint="cs"/>
            <w:noProof/>
            <w:color w:val="0095CD"/>
            <w:sz w:val="36"/>
            <w:szCs w:val="28"/>
            <w:rtl/>
            <w:rPrChange w:id="54" w:author="Idan Gvili" w:date="2018-08-05T23:30:00Z">
              <w:rPr>
                <w:rFonts w:asciiTheme="minorBidi" w:hAnsiTheme="minorBidi" w:cstheme="minorBidi" w:hint="cs"/>
                <w:rtl/>
              </w:rPr>
            </w:rPrChange>
          </w:rPr>
          <w:lastRenderedPageBreak/>
          <w:t>רישיון שימוש במוצר</w:t>
        </w:r>
      </w:ins>
    </w:p>
    <w:bookmarkEnd w:id="52"/>
    <w:p w14:paraId="42DF30E7" w14:textId="0763E31D" w:rsidR="005E61B4" w:rsidRDefault="005E61B4" w:rsidP="005E61B4">
      <w:pPr>
        <w:spacing w:before="120"/>
        <w:rPr>
          <w:ins w:id="55" w:author="Idan Gvili" w:date="2018-08-05T23:30:00Z"/>
          <w:rFonts w:asciiTheme="minorBidi" w:hAnsiTheme="minorBidi" w:cstheme="minorBidi"/>
          <w:rtl/>
        </w:rPr>
        <w:pPrChange w:id="56" w:author="Idan Gvili" w:date="2018-08-05T23:24:00Z">
          <w:pPr>
            <w:numPr>
              <w:ilvl w:val="1"/>
              <w:numId w:val="21"/>
            </w:numPr>
            <w:spacing w:before="120"/>
            <w:ind w:left="1440" w:hanging="360"/>
          </w:pPr>
        </w:pPrChange>
      </w:pPr>
    </w:p>
    <w:p w14:paraId="766F1083" w14:textId="496F6934" w:rsidR="005E61B4" w:rsidRDefault="005E61B4" w:rsidP="005E61B4">
      <w:pPr>
        <w:spacing w:before="120"/>
        <w:rPr>
          <w:ins w:id="57" w:author="Idan Gvili" w:date="2018-08-05T23:25:00Z"/>
          <w:rtl/>
        </w:rPr>
        <w:pPrChange w:id="58" w:author="Idan Gvili" w:date="2018-08-05T23:25:00Z">
          <w:pPr>
            <w:numPr>
              <w:ilvl w:val="1"/>
              <w:numId w:val="21"/>
            </w:numPr>
            <w:spacing w:before="120"/>
            <w:ind w:left="1440" w:hanging="360"/>
          </w:pPr>
        </w:pPrChange>
      </w:pPr>
      <w:ins w:id="59" w:author="Idan Gvili" w:date="2018-08-05T23:24:00Z">
        <w:r>
          <w:rPr>
            <w:rFonts w:asciiTheme="minorBidi" w:hAnsiTheme="minorBidi" w:cstheme="minorBidi" w:hint="cs"/>
            <w:rtl/>
          </w:rPr>
          <w:t xml:space="preserve">. </w:t>
        </w:r>
        <w:r>
          <w:rPr>
            <w:rtl/>
          </w:rPr>
          <w:t xml:space="preserve">עסקה זו מקנה אך ורק רישיון לשימוש במוצר, לתקופה עליה רכש הלקוח רישיון שימוש ובכפוף לתשלום מלוא מחיר דמי השירות לאותה תקופה. </w:t>
        </w:r>
      </w:ins>
    </w:p>
    <w:p w14:paraId="512D656E" w14:textId="77777777" w:rsidR="005E61B4" w:rsidRDefault="005E61B4" w:rsidP="005E61B4">
      <w:pPr>
        <w:spacing w:before="120"/>
        <w:rPr>
          <w:ins w:id="60" w:author="Idan Gvili" w:date="2018-08-05T23:25:00Z"/>
          <w:rtl/>
        </w:rPr>
        <w:pPrChange w:id="61" w:author="Idan Gvili" w:date="2018-08-05T23:25:00Z">
          <w:pPr>
            <w:numPr>
              <w:ilvl w:val="1"/>
              <w:numId w:val="21"/>
            </w:numPr>
            <w:spacing w:before="120"/>
            <w:ind w:left="1440" w:hanging="360"/>
          </w:pPr>
        </w:pPrChange>
      </w:pPr>
      <w:ins w:id="62" w:author="Idan Gvili" w:date="2018-08-05T23:25:00Z">
        <w:r>
          <w:rPr>
            <w:rFonts w:hint="cs"/>
            <w:rtl/>
          </w:rPr>
          <w:t xml:space="preserve">2. </w:t>
        </w:r>
      </w:ins>
      <w:ins w:id="63" w:author="Idan Gvili" w:date="2018-08-05T23:24:00Z">
        <w:r>
          <w:rPr>
            <w:rtl/>
          </w:rPr>
          <w:t xml:space="preserve">הרישיון הוא רק על גבי מערכת מחשב אחת או מערכות מחשב הנמצאות ברשות הלקוח במקום אחד, בהתאם לתנאי הרישיון ובהתאם למפורט בטופס ההזמנה. </w:t>
        </w:r>
      </w:ins>
    </w:p>
    <w:p w14:paraId="28D696E7" w14:textId="77777777" w:rsidR="005E61B4" w:rsidRDefault="005E61B4" w:rsidP="005E61B4">
      <w:pPr>
        <w:spacing w:before="120"/>
        <w:rPr>
          <w:ins w:id="64" w:author="Idan Gvili" w:date="2018-08-05T23:25:00Z"/>
          <w:rtl/>
        </w:rPr>
        <w:pPrChange w:id="65" w:author="Idan Gvili" w:date="2018-08-05T23:25:00Z">
          <w:pPr>
            <w:numPr>
              <w:ilvl w:val="1"/>
              <w:numId w:val="21"/>
            </w:numPr>
            <w:spacing w:before="120"/>
            <w:ind w:left="1440" w:hanging="360"/>
          </w:pPr>
        </w:pPrChange>
      </w:pPr>
      <w:ins w:id="66" w:author="Idan Gvili" w:date="2018-08-05T23:24:00Z">
        <w:r>
          <w:rPr>
            <w:rtl/>
          </w:rPr>
          <w:t xml:space="preserve">כל הזכויות במוצר ובקשר אליו לרבות כל זכויות יוצרים, הינן של </w:t>
        </w:r>
      </w:ins>
      <w:ins w:id="67" w:author="Idan Gvili" w:date="2018-08-05T23:25:00Z">
        <w:r>
          <w:rPr>
            <w:rFonts w:hint="cs"/>
            <w:rtl/>
          </w:rPr>
          <w:t>הגוף המפתח</w:t>
        </w:r>
      </w:ins>
      <w:ins w:id="68" w:author="Idan Gvili" w:date="2018-08-05T23:24:00Z">
        <w:r>
          <w:rPr>
            <w:rtl/>
          </w:rPr>
          <w:t xml:space="preserve"> והרישיון ניתן בזה כפוף לכך</w:t>
        </w:r>
      </w:ins>
    </w:p>
    <w:p w14:paraId="2BA6F774" w14:textId="77777777" w:rsidR="005E61B4" w:rsidRDefault="005E61B4" w:rsidP="005E61B4">
      <w:pPr>
        <w:spacing w:before="120"/>
        <w:rPr>
          <w:ins w:id="69" w:author="Idan Gvili" w:date="2018-08-05T23:26:00Z"/>
          <w:rtl/>
        </w:rPr>
        <w:pPrChange w:id="70" w:author="Idan Gvili" w:date="2018-08-05T23:26:00Z">
          <w:pPr>
            <w:numPr>
              <w:ilvl w:val="1"/>
              <w:numId w:val="21"/>
            </w:numPr>
            <w:spacing w:before="120"/>
            <w:ind w:left="1440" w:hanging="360"/>
          </w:pPr>
        </w:pPrChange>
      </w:pPr>
      <w:ins w:id="71" w:author="Idan Gvili" w:date="2018-08-05T23:24:00Z">
        <w:r>
          <w:t xml:space="preserve">. </w:t>
        </w:r>
        <w:proofErr w:type="gramStart"/>
        <w:r>
          <w:t>4 .</w:t>
        </w:r>
        <w:r>
          <w:rPr>
            <w:rtl/>
          </w:rPr>
          <w:t>ידוע</w:t>
        </w:r>
        <w:proofErr w:type="gramEnd"/>
        <w:r>
          <w:rPr>
            <w:rtl/>
          </w:rPr>
          <w:t xml:space="preserve"> ללקוח כי המוצר, המידע, הסודות המס</w:t>
        </w:r>
        <w:r>
          <w:rPr>
            <w:rtl/>
          </w:rPr>
          <w:t>חריים הינם קניינ</w:t>
        </w:r>
      </w:ins>
      <w:ins w:id="72" w:author="Idan Gvili" w:date="2018-08-05T23:25:00Z">
        <w:r>
          <w:rPr>
            <w:rFonts w:hint="cs"/>
            <w:rtl/>
          </w:rPr>
          <w:t>ו</w:t>
        </w:r>
      </w:ins>
      <w:ins w:id="73" w:author="Idan Gvili" w:date="2018-08-05T23:24:00Z">
        <w:r>
          <w:rPr>
            <w:rtl/>
          </w:rPr>
          <w:t xml:space="preserve"> הבלעדי של </w:t>
        </w:r>
      </w:ins>
      <w:ins w:id="74" w:author="Idan Gvili" w:date="2018-08-05T23:26:00Z">
        <w:r>
          <w:rPr>
            <w:rFonts w:hint="cs"/>
            <w:rtl/>
          </w:rPr>
          <w:t xml:space="preserve">הגוף המפתח </w:t>
        </w:r>
      </w:ins>
      <w:ins w:id="75" w:author="Idan Gvili" w:date="2018-08-05T23:24:00Z">
        <w:r>
          <w:rPr>
            <w:rtl/>
          </w:rPr>
          <w:t xml:space="preserve">וכי עסקה זו אינה מעניקה לו זכויות כל שהן במוצר והלקוח מתחייב לא להעביר ו/או למכור ולא לשווק את המוצר או חלק ממנו ו/או אינפורמציה הקשורה בו לצד שלישי ללא אישור מראש ובכתב </w:t>
        </w:r>
      </w:ins>
      <w:ins w:id="76" w:author="Idan Gvili" w:date="2018-08-05T23:26:00Z">
        <w:r>
          <w:rPr>
            <w:rFonts w:hint="cs"/>
            <w:rtl/>
          </w:rPr>
          <w:t>לגוף המפתח</w:t>
        </w:r>
      </w:ins>
      <w:ins w:id="77" w:author="Idan Gvili" w:date="2018-08-05T23:24:00Z">
        <w:r>
          <w:rPr>
            <w:rtl/>
          </w:rPr>
          <w:t>. האמור לעיל יחול אף על כל תוספת, עדכון</w:t>
        </w:r>
        <w:r>
          <w:t xml:space="preserve">, </w:t>
        </w:r>
        <w:r>
          <w:rPr>
            <w:rtl/>
          </w:rPr>
          <w:t>שיפור ושינוי במוצר</w:t>
        </w:r>
      </w:ins>
    </w:p>
    <w:p w14:paraId="75692BE7" w14:textId="7867D7CA" w:rsidR="005E61B4" w:rsidDel="005E61B4" w:rsidRDefault="005E61B4" w:rsidP="005E61B4">
      <w:pPr>
        <w:spacing w:before="120"/>
        <w:rPr>
          <w:del w:id="78" w:author="Idan Gvili" w:date="2018-08-05T23:28:00Z"/>
          <w:rtl/>
        </w:rPr>
        <w:pPrChange w:id="79" w:author="Idan Gvili" w:date="2018-08-05T23:28:00Z">
          <w:pPr>
            <w:numPr>
              <w:ilvl w:val="1"/>
              <w:numId w:val="21"/>
            </w:numPr>
            <w:spacing w:before="120"/>
            <w:ind w:left="1440" w:hanging="360"/>
          </w:pPr>
        </w:pPrChange>
      </w:pPr>
      <w:ins w:id="80" w:author="Idan Gvili" w:date="2018-08-05T23:24:00Z">
        <w:r>
          <w:t xml:space="preserve">. </w:t>
        </w:r>
        <w:proofErr w:type="gramStart"/>
        <w:r>
          <w:t>5 .</w:t>
        </w:r>
        <w:r>
          <w:rPr>
            <w:rtl/>
          </w:rPr>
          <w:t>הלקוח</w:t>
        </w:r>
        <w:proofErr w:type="gramEnd"/>
        <w:r>
          <w:rPr>
            <w:rtl/>
          </w:rPr>
          <w:t xml:space="preserve"> מתחייב לא לעשות כל שינויי בבסיס הנתונים אשר אינו נובע משימוש רגיל ותקין בתוכנה</w:t>
        </w:r>
        <w:r>
          <w:t xml:space="preserve">. </w:t>
        </w:r>
        <w:proofErr w:type="gramStart"/>
        <w:r>
          <w:t>6 .</w:t>
        </w:r>
        <w:r>
          <w:rPr>
            <w:rtl/>
          </w:rPr>
          <w:t>הפעלת</w:t>
        </w:r>
        <w:proofErr w:type="gramEnd"/>
        <w:r>
          <w:rPr>
            <w:rtl/>
          </w:rPr>
          <w:t xml:space="preserve"> המוצר מתאימה רק למחשבים ולמערכות הפעלה מסוימים. אחריות המוצר אינה חלה על מערכות שאינן תואמות לו. הדרישות מתעדכנות מעת לעת בהתאם להתפתחות הטכנולוגית והרחבות הנעשות במוצר </w:t>
        </w:r>
      </w:ins>
    </w:p>
    <w:p w14:paraId="42CE5EA3" w14:textId="1C97A83C" w:rsidR="005E61B4" w:rsidRDefault="005E61B4" w:rsidP="005E61B4">
      <w:pPr>
        <w:spacing w:before="120"/>
        <w:rPr>
          <w:ins w:id="81" w:author="Idan Gvili" w:date="2018-08-05T23:29:00Z"/>
          <w:rFonts w:hint="cs"/>
          <w:rtl/>
        </w:rPr>
        <w:pPrChange w:id="82" w:author="Idan Gvili" w:date="2018-08-05T23:28:00Z">
          <w:pPr>
            <w:numPr>
              <w:ilvl w:val="1"/>
              <w:numId w:val="21"/>
            </w:numPr>
            <w:spacing w:before="120"/>
            <w:ind w:left="1440" w:hanging="360"/>
          </w:pPr>
        </w:pPrChange>
      </w:pPr>
      <w:ins w:id="83" w:author="Idan Gvili" w:date="2018-08-05T23:28:00Z">
        <w:r>
          <w:rPr>
            <w:rtl/>
          </w:rPr>
          <w:t xml:space="preserve">7. </w:t>
        </w:r>
      </w:ins>
      <w:ins w:id="84" w:author="Idan Gvili" w:date="2018-08-05T23:29:00Z">
        <w:r>
          <w:rPr>
            <w:rFonts w:hint="cs"/>
            <w:rtl/>
          </w:rPr>
          <w:t>במידה ו</w:t>
        </w:r>
      </w:ins>
      <w:ins w:id="85" w:author="Idan Gvili" w:date="2018-08-05T23:28:00Z">
        <w:r>
          <w:rPr>
            <w:rFonts w:hint="cs"/>
            <w:rtl/>
          </w:rPr>
          <w:t xml:space="preserve">הגוף המפתח </w:t>
        </w:r>
      </w:ins>
      <w:ins w:id="86" w:author="Idan Gvili" w:date="2018-08-05T23:29:00Z">
        <w:r>
          <w:rPr>
            <w:rFonts w:hint="cs"/>
            <w:rtl/>
          </w:rPr>
          <w:t>ימשיך להפסיק את תחזוקת הקוד מכל סיבה , יועבר הקוד של המוצר אל הלקוח להמשך תחזוקה עצמאי.</w:t>
        </w:r>
      </w:ins>
    </w:p>
    <w:p w14:paraId="011DB528" w14:textId="0213F6E4" w:rsidR="005E61B4" w:rsidRPr="005E61B4" w:rsidRDefault="005E61B4" w:rsidP="005E61B4">
      <w:pPr>
        <w:spacing w:before="120"/>
        <w:rPr>
          <w:ins w:id="87" w:author="Idan Gvili" w:date="2018-08-05T23:28:00Z"/>
          <w:rPrChange w:id="88" w:author="Idan Gvili" w:date="2018-08-05T23:26:00Z">
            <w:rPr>
              <w:ins w:id="89" w:author="Idan Gvili" w:date="2018-08-05T23:28:00Z"/>
              <w:rFonts w:asciiTheme="minorBidi" w:hAnsiTheme="minorBidi" w:cstheme="minorBidi"/>
            </w:rPr>
          </w:rPrChange>
        </w:rPr>
        <w:pPrChange w:id="90" w:author="Idan Gvili" w:date="2018-08-05T23:28:00Z">
          <w:pPr>
            <w:numPr>
              <w:ilvl w:val="1"/>
              <w:numId w:val="21"/>
            </w:numPr>
            <w:spacing w:before="120"/>
            <w:ind w:left="1440" w:hanging="360"/>
          </w:pPr>
        </w:pPrChange>
      </w:pPr>
    </w:p>
    <w:p w14:paraId="6DEFE427" w14:textId="0B8BCDD1" w:rsidR="002F0418" w:rsidRPr="004B4468" w:rsidRDefault="002F0418" w:rsidP="0066591C">
      <w:pPr>
        <w:spacing w:before="120"/>
        <w:rPr>
          <w:rFonts w:asciiTheme="majorBidi" w:hAnsiTheme="majorBidi" w:cstheme="majorBidi"/>
        </w:rPr>
      </w:pPr>
    </w:p>
    <w:p w14:paraId="0939D9E1" w14:textId="10CB954F" w:rsidR="00105098" w:rsidRPr="00903D03" w:rsidRDefault="00105098" w:rsidP="00903D03">
      <w:pPr>
        <w:bidi w:val="0"/>
        <w:spacing w:after="0" w:line="240" w:lineRule="auto"/>
        <w:jc w:val="left"/>
        <w:rPr>
          <w:rFonts w:ascii="David" w:hAnsi="David"/>
          <w:rtl/>
        </w:rPr>
      </w:pPr>
      <w:bookmarkStart w:id="91" w:name="PropNotice"/>
      <w:bookmarkEnd w:id="91"/>
    </w:p>
    <w:sectPr w:rsidR="00105098" w:rsidRPr="00903D03" w:rsidSect="007E7444">
      <w:headerReference w:type="default" r:id="rId13"/>
      <w:pgSz w:w="11906" w:h="16838" w:code="9"/>
      <w:pgMar w:top="1985" w:right="1418" w:bottom="1134" w:left="1134" w:header="284" w:footer="227" w:gutter="0"/>
      <w:paperSrc w:first="7" w:other="7"/>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50CFB" w14:textId="77777777" w:rsidR="00C14E29" w:rsidRDefault="00C14E29" w:rsidP="00141AAC">
      <w:pPr>
        <w:spacing w:before="96" w:after="96"/>
      </w:pPr>
      <w:r>
        <w:separator/>
      </w:r>
    </w:p>
  </w:endnote>
  <w:endnote w:type="continuationSeparator" w:id="0">
    <w:p w14:paraId="7275C054" w14:textId="77777777" w:rsidR="00C14E29" w:rsidRDefault="00C14E29" w:rsidP="00141AAC">
      <w:pPr>
        <w:spacing w:before="96" w:after="96"/>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avid">
    <w:altName w:val="Malgun Gothic Semilight"/>
    <w:panose1 w:val="020E0502060401010101"/>
    <w:charset w:val="00"/>
    <w:family w:val="swiss"/>
    <w:pitch w:val="variable"/>
    <w:sig w:usb0="00000803" w:usb1="00000000" w:usb2="00000000" w:usb3="00000000" w:csb0="00000021" w:csb1="00000000"/>
  </w:font>
  <w:font w:name="Times New Roman Bold">
    <w:altName w:val="Times New Roman"/>
    <w:panose1 w:val="020208030705050203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uttman Yad">
    <w:altName w:val="Arial"/>
    <w:panose1 w:val="02010401010101010101"/>
    <w:charset w:val="B1"/>
    <w:family w:val="auto"/>
    <w:pitch w:val="variable"/>
    <w:sig w:usb0="00000801"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Narkisim">
    <w:altName w:val="Arial"/>
    <w:panose1 w:val="020E0502050101010101"/>
    <w:charset w:val="00"/>
    <w:family w:val="swiss"/>
    <w:pitch w:val="variable"/>
    <w:sig w:usb0="00000803" w:usb1="00000000" w:usb2="00000000" w:usb3="00000000" w:csb0="0000002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2E095" w14:textId="77777777" w:rsidR="00C14E29" w:rsidRDefault="00C14E29" w:rsidP="00141AAC">
      <w:pPr>
        <w:spacing w:before="96" w:after="96"/>
      </w:pPr>
      <w:r>
        <w:separator/>
      </w:r>
    </w:p>
  </w:footnote>
  <w:footnote w:type="continuationSeparator" w:id="0">
    <w:p w14:paraId="57C08059" w14:textId="77777777" w:rsidR="00C14E29" w:rsidRDefault="00C14E29" w:rsidP="00141AAC">
      <w:pPr>
        <w:spacing w:before="96" w:after="96"/>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C4B22" w14:textId="06B1DC11" w:rsidR="0032754A" w:rsidRDefault="0032754A" w:rsidP="002D7F0B">
    <w:pPr>
      <w:pStyle w:val="Header"/>
      <w:spacing w:before="96" w:after="96"/>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5pt;height:15pt" o:bullet="t">
        <v:imagedata r:id="rId1" o:title="2"/>
      </v:shape>
    </w:pict>
  </w:numPicBullet>
  <w:abstractNum w:abstractNumId="0" w15:restartNumberingAfterBreak="0">
    <w:nsid w:val="08A846B1"/>
    <w:multiLevelType w:val="hybridMultilevel"/>
    <w:tmpl w:val="8C2CE0E2"/>
    <w:lvl w:ilvl="0" w:tplc="E6060DB8">
      <w:start w:val="1"/>
      <w:numFmt w:val="bullet"/>
      <w:lvlText w:val=""/>
      <w:lvlJc w:val="left"/>
      <w:pPr>
        <w:tabs>
          <w:tab w:val="num" w:pos="720"/>
        </w:tabs>
        <w:ind w:left="720" w:hanging="360"/>
      </w:pPr>
      <w:rPr>
        <w:rFonts w:ascii="Wingdings" w:hAnsi="Wingdings" w:hint="default"/>
      </w:rPr>
    </w:lvl>
    <w:lvl w:ilvl="1" w:tplc="C32E727A">
      <w:start w:val="1"/>
      <w:numFmt w:val="bullet"/>
      <w:lvlText w:val=""/>
      <w:lvlJc w:val="left"/>
      <w:pPr>
        <w:tabs>
          <w:tab w:val="num" w:pos="1440"/>
        </w:tabs>
        <w:ind w:left="1440" w:hanging="360"/>
      </w:pPr>
      <w:rPr>
        <w:rFonts w:ascii="Wingdings" w:hAnsi="Wingdings" w:hint="default"/>
      </w:rPr>
    </w:lvl>
    <w:lvl w:ilvl="2" w:tplc="413A9CF8">
      <w:start w:val="1"/>
      <w:numFmt w:val="bullet"/>
      <w:lvlText w:val=""/>
      <w:lvlJc w:val="left"/>
      <w:pPr>
        <w:tabs>
          <w:tab w:val="num" w:pos="2160"/>
        </w:tabs>
        <w:ind w:left="2160" w:hanging="360"/>
      </w:pPr>
      <w:rPr>
        <w:rFonts w:ascii="Wingdings" w:hAnsi="Wingdings" w:hint="default"/>
      </w:rPr>
    </w:lvl>
    <w:lvl w:ilvl="3" w:tplc="527CC2FC" w:tentative="1">
      <w:start w:val="1"/>
      <w:numFmt w:val="bullet"/>
      <w:lvlText w:val=""/>
      <w:lvlJc w:val="left"/>
      <w:pPr>
        <w:tabs>
          <w:tab w:val="num" w:pos="2880"/>
        </w:tabs>
        <w:ind w:left="2880" w:hanging="360"/>
      </w:pPr>
      <w:rPr>
        <w:rFonts w:ascii="Wingdings" w:hAnsi="Wingdings" w:hint="default"/>
      </w:rPr>
    </w:lvl>
    <w:lvl w:ilvl="4" w:tplc="B128F012" w:tentative="1">
      <w:start w:val="1"/>
      <w:numFmt w:val="bullet"/>
      <w:lvlText w:val=""/>
      <w:lvlJc w:val="left"/>
      <w:pPr>
        <w:tabs>
          <w:tab w:val="num" w:pos="3600"/>
        </w:tabs>
        <w:ind w:left="3600" w:hanging="360"/>
      </w:pPr>
      <w:rPr>
        <w:rFonts w:ascii="Wingdings" w:hAnsi="Wingdings" w:hint="default"/>
      </w:rPr>
    </w:lvl>
    <w:lvl w:ilvl="5" w:tplc="6E5A136C" w:tentative="1">
      <w:start w:val="1"/>
      <w:numFmt w:val="bullet"/>
      <w:lvlText w:val=""/>
      <w:lvlJc w:val="left"/>
      <w:pPr>
        <w:tabs>
          <w:tab w:val="num" w:pos="4320"/>
        </w:tabs>
        <w:ind w:left="4320" w:hanging="360"/>
      </w:pPr>
      <w:rPr>
        <w:rFonts w:ascii="Wingdings" w:hAnsi="Wingdings" w:hint="default"/>
      </w:rPr>
    </w:lvl>
    <w:lvl w:ilvl="6" w:tplc="8B3CF152" w:tentative="1">
      <w:start w:val="1"/>
      <w:numFmt w:val="bullet"/>
      <w:lvlText w:val=""/>
      <w:lvlJc w:val="left"/>
      <w:pPr>
        <w:tabs>
          <w:tab w:val="num" w:pos="5040"/>
        </w:tabs>
        <w:ind w:left="5040" w:hanging="360"/>
      </w:pPr>
      <w:rPr>
        <w:rFonts w:ascii="Wingdings" w:hAnsi="Wingdings" w:hint="default"/>
      </w:rPr>
    </w:lvl>
    <w:lvl w:ilvl="7" w:tplc="9A72AEBC" w:tentative="1">
      <w:start w:val="1"/>
      <w:numFmt w:val="bullet"/>
      <w:lvlText w:val=""/>
      <w:lvlJc w:val="left"/>
      <w:pPr>
        <w:tabs>
          <w:tab w:val="num" w:pos="5760"/>
        </w:tabs>
        <w:ind w:left="5760" w:hanging="360"/>
      </w:pPr>
      <w:rPr>
        <w:rFonts w:ascii="Wingdings" w:hAnsi="Wingdings" w:hint="default"/>
      </w:rPr>
    </w:lvl>
    <w:lvl w:ilvl="8" w:tplc="EF38BCE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3F5465"/>
    <w:multiLevelType w:val="hybridMultilevel"/>
    <w:tmpl w:val="22127B8A"/>
    <w:lvl w:ilvl="0" w:tplc="E82EC35C">
      <w:start w:val="1"/>
      <w:numFmt w:val="bullet"/>
      <w:pStyle w:val="B1"/>
      <w:lvlText w:val=""/>
      <w:lvlJc w:val="left"/>
      <w:pPr>
        <w:tabs>
          <w:tab w:val="num" w:pos="851"/>
        </w:tabs>
        <w:ind w:left="1724" w:hanging="1213"/>
      </w:pPr>
      <w:rPr>
        <w:rFonts w:ascii="Symbol" w:hAnsi="Symbol" w:hint="default"/>
        <w:color w:val="auto"/>
      </w:rPr>
    </w:lvl>
    <w:lvl w:ilvl="1" w:tplc="C408FA4E">
      <w:start w:val="1"/>
      <w:numFmt w:val="bullet"/>
      <w:pStyle w:val="B2"/>
      <w:lvlText w:val="o"/>
      <w:lvlJc w:val="left"/>
      <w:pPr>
        <w:tabs>
          <w:tab w:val="num" w:pos="1364"/>
        </w:tabs>
        <w:ind w:left="1648" w:hanging="284"/>
      </w:pPr>
      <w:rPr>
        <w:rFonts w:ascii="Courier New" w:hAnsi="Courier New" w:hint="default"/>
        <w:color w:val="auto"/>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1F3F6337"/>
    <w:multiLevelType w:val="multilevel"/>
    <w:tmpl w:val="AD34164E"/>
    <w:lvl w:ilvl="0">
      <w:start w:val="1"/>
      <w:numFmt w:val="decimal"/>
      <w:pStyle w:val="Heading1"/>
      <w:lvlText w:val="%1"/>
      <w:lvlJc w:val="left"/>
      <w:pPr>
        <w:tabs>
          <w:tab w:val="num" w:pos="716"/>
        </w:tabs>
        <w:ind w:left="716" w:hanging="432"/>
      </w:pPr>
      <w:rPr>
        <w:rFonts w:hint="default"/>
      </w:rPr>
    </w:lvl>
    <w:lvl w:ilvl="1">
      <w:start w:val="1"/>
      <w:numFmt w:val="decimal"/>
      <w:pStyle w:val="Heading2"/>
      <w:lvlText w:val="%1.%2"/>
      <w:lvlJc w:val="left"/>
      <w:pPr>
        <w:tabs>
          <w:tab w:val="num" w:pos="860"/>
        </w:tabs>
        <w:ind w:left="860" w:hanging="576"/>
      </w:pPr>
      <w:rPr>
        <w:rFonts w:hint="default"/>
      </w:rPr>
    </w:lvl>
    <w:lvl w:ilvl="2">
      <w:start w:val="1"/>
      <w:numFmt w:val="decimal"/>
      <w:pStyle w:val="Heading3"/>
      <w:lvlText w:val="%1.%2.%3"/>
      <w:lvlJc w:val="left"/>
      <w:pPr>
        <w:tabs>
          <w:tab w:val="num" w:pos="1004"/>
        </w:tabs>
        <w:ind w:left="1004" w:hanging="720"/>
      </w:pPr>
      <w:rPr>
        <w:rFonts w:hint="default"/>
      </w:rPr>
    </w:lvl>
    <w:lvl w:ilvl="3">
      <w:start w:val="1"/>
      <w:numFmt w:val="decimal"/>
      <w:pStyle w:val="Heading4"/>
      <w:lvlText w:val="%1.%2.%3.%4"/>
      <w:lvlJc w:val="left"/>
      <w:pPr>
        <w:tabs>
          <w:tab w:val="num" w:pos="1148"/>
        </w:tabs>
        <w:ind w:left="1148" w:hanging="864"/>
      </w:pPr>
      <w:rPr>
        <w:rFonts w:hint="default"/>
      </w:rPr>
    </w:lvl>
    <w:lvl w:ilvl="4">
      <w:start w:val="1"/>
      <w:numFmt w:val="decimal"/>
      <w:pStyle w:val="Heading5"/>
      <w:lvlText w:val="%1.%2.%3.%4.%5"/>
      <w:lvlJc w:val="left"/>
      <w:pPr>
        <w:tabs>
          <w:tab w:val="num" w:pos="1292"/>
        </w:tabs>
        <w:ind w:left="1292" w:hanging="1008"/>
      </w:pPr>
      <w:rPr>
        <w:rFonts w:hint="default"/>
        <w:b w:val="0"/>
        <w:bCs w:val="0"/>
        <w:i w:val="0"/>
        <w:iCs w:val="0"/>
        <w:caps w:val="0"/>
        <w:smallCaps w:val="0"/>
        <w:strike w:val="0"/>
        <w:dstrike w:val="0"/>
        <w:noProof w:val="0"/>
        <w:vanish w:val="0"/>
        <w:color w:val="1F497D" w:themeColor="text2"/>
        <w:spacing w:val="0"/>
        <w:kern w:val="0"/>
        <w:position w:val="0"/>
        <w:u w:val="none"/>
        <w:vertAlign w:val="baseline"/>
        <w:em w:val="none"/>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3" w15:restartNumberingAfterBreak="0">
    <w:nsid w:val="266F3902"/>
    <w:multiLevelType w:val="hybridMultilevel"/>
    <w:tmpl w:val="72DE2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17F5B"/>
    <w:multiLevelType w:val="multilevel"/>
    <w:tmpl w:val="8B2A6926"/>
    <w:lvl w:ilvl="0">
      <w:start w:val="1"/>
      <w:numFmt w:val="decimal"/>
      <w:lvlText w:val="%1."/>
      <w:lvlJc w:val="left"/>
      <w:pPr>
        <w:ind w:left="8" w:hanging="360"/>
      </w:pPr>
      <w:rPr>
        <w:rFonts w:hint="default"/>
      </w:rPr>
    </w:lvl>
    <w:lvl w:ilvl="1">
      <w:start w:val="1"/>
      <w:numFmt w:val="decimal"/>
      <w:isLgl/>
      <w:lvlText w:val="%1.%2"/>
      <w:lvlJc w:val="left"/>
      <w:pPr>
        <w:ind w:left="398" w:hanging="390"/>
      </w:pPr>
      <w:rPr>
        <w:rFonts w:hint="default"/>
      </w:rPr>
    </w:lvl>
    <w:lvl w:ilvl="2">
      <w:start w:val="1"/>
      <w:numFmt w:val="decimal"/>
      <w:isLgl/>
      <w:lvlText w:val="%1.%2.%3"/>
      <w:lvlJc w:val="left"/>
      <w:pPr>
        <w:ind w:left="1088" w:hanging="720"/>
      </w:pPr>
      <w:rPr>
        <w:rFonts w:hint="default"/>
      </w:rPr>
    </w:lvl>
    <w:lvl w:ilvl="3">
      <w:start w:val="1"/>
      <w:numFmt w:val="decimal"/>
      <w:isLgl/>
      <w:lvlText w:val="%1.%2.%3.%4"/>
      <w:lvlJc w:val="left"/>
      <w:pPr>
        <w:ind w:left="1448" w:hanging="720"/>
      </w:pPr>
      <w:rPr>
        <w:rFonts w:hint="default"/>
      </w:rPr>
    </w:lvl>
    <w:lvl w:ilvl="4">
      <w:start w:val="1"/>
      <w:numFmt w:val="decimal"/>
      <w:isLgl/>
      <w:lvlText w:val="%1.%2.%3.%4.%5"/>
      <w:lvlJc w:val="left"/>
      <w:pPr>
        <w:ind w:left="2168" w:hanging="1080"/>
      </w:pPr>
      <w:rPr>
        <w:rFonts w:hint="default"/>
      </w:rPr>
    </w:lvl>
    <w:lvl w:ilvl="5">
      <w:start w:val="1"/>
      <w:numFmt w:val="decimal"/>
      <w:isLgl/>
      <w:lvlText w:val="%1.%2.%3.%4.%5.%6"/>
      <w:lvlJc w:val="left"/>
      <w:pPr>
        <w:ind w:left="2528" w:hanging="1080"/>
      </w:pPr>
      <w:rPr>
        <w:rFonts w:hint="default"/>
      </w:rPr>
    </w:lvl>
    <w:lvl w:ilvl="6">
      <w:start w:val="1"/>
      <w:numFmt w:val="decimal"/>
      <w:isLgl/>
      <w:lvlText w:val="%1.%2.%3.%4.%5.%6.%7"/>
      <w:lvlJc w:val="left"/>
      <w:pPr>
        <w:ind w:left="2888" w:hanging="1080"/>
      </w:pPr>
      <w:rPr>
        <w:rFonts w:hint="default"/>
      </w:rPr>
    </w:lvl>
    <w:lvl w:ilvl="7">
      <w:start w:val="1"/>
      <w:numFmt w:val="decimal"/>
      <w:isLgl/>
      <w:lvlText w:val="%1.%2.%3.%4.%5.%6.%7.%8"/>
      <w:lvlJc w:val="left"/>
      <w:pPr>
        <w:ind w:left="3608" w:hanging="1440"/>
      </w:pPr>
      <w:rPr>
        <w:rFonts w:hint="default"/>
      </w:rPr>
    </w:lvl>
    <w:lvl w:ilvl="8">
      <w:start w:val="1"/>
      <w:numFmt w:val="decimal"/>
      <w:isLgl/>
      <w:lvlText w:val="%1.%2.%3.%4.%5.%6.%7.%8.%9"/>
      <w:lvlJc w:val="left"/>
      <w:pPr>
        <w:ind w:left="3968" w:hanging="1440"/>
      </w:pPr>
      <w:rPr>
        <w:rFonts w:hint="default"/>
      </w:rPr>
    </w:lvl>
  </w:abstractNum>
  <w:abstractNum w:abstractNumId="5" w15:restartNumberingAfterBreak="0">
    <w:nsid w:val="2C085AAD"/>
    <w:multiLevelType w:val="multilevel"/>
    <w:tmpl w:val="D0B8C4D0"/>
    <w:lvl w:ilvl="0">
      <w:start w:val="1"/>
      <w:numFmt w:val="decimal"/>
      <w:lvlText w:val="%1"/>
      <w:lvlJc w:val="left"/>
      <w:pPr>
        <w:tabs>
          <w:tab w:val="num" w:pos="432"/>
        </w:tabs>
        <w:ind w:left="432" w:right="432" w:hanging="432"/>
      </w:pPr>
    </w:lvl>
    <w:lvl w:ilvl="1">
      <w:start w:val="1"/>
      <w:numFmt w:val="decimal"/>
      <w:lvlText w:val="%2."/>
      <w:lvlJc w:val="left"/>
      <w:pPr>
        <w:tabs>
          <w:tab w:val="num" w:pos="360"/>
        </w:tabs>
        <w:ind w:left="360" w:hanging="360"/>
      </w:pPr>
    </w:lvl>
    <w:lvl w:ilvl="2">
      <w:start w:val="1"/>
      <w:numFmt w:val="decimal"/>
      <w:lvlText w:val="%1.%2.%3"/>
      <w:lvlJc w:val="left"/>
      <w:pPr>
        <w:tabs>
          <w:tab w:val="num" w:pos="720"/>
        </w:tabs>
        <w:ind w:left="720" w:right="720" w:hanging="720"/>
      </w:pPr>
    </w:lvl>
    <w:lvl w:ilvl="3">
      <w:start w:val="1"/>
      <w:numFmt w:val="decimal"/>
      <w:lvlText w:val="%1.%2.%3.%4"/>
      <w:lvlJc w:val="left"/>
      <w:pPr>
        <w:tabs>
          <w:tab w:val="num" w:pos="864"/>
        </w:tabs>
        <w:ind w:left="864" w:right="864" w:hanging="864"/>
      </w:pPr>
    </w:lvl>
    <w:lvl w:ilvl="4">
      <w:start w:val="1"/>
      <w:numFmt w:val="decimal"/>
      <w:lvlText w:val="%1.%2.%3.%4.%5"/>
      <w:lvlJc w:val="left"/>
      <w:pPr>
        <w:tabs>
          <w:tab w:val="num" w:pos="1008"/>
        </w:tabs>
        <w:ind w:left="1008" w:right="1008" w:hanging="1008"/>
      </w:pPr>
    </w:lvl>
    <w:lvl w:ilvl="5">
      <w:start w:val="1"/>
      <w:numFmt w:val="decimal"/>
      <w:lvlText w:val="%1.%2.%3.%4.%5.%6"/>
      <w:lvlJc w:val="left"/>
      <w:pPr>
        <w:tabs>
          <w:tab w:val="num" w:pos="1152"/>
        </w:tabs>
        <w:ind w:left="1152" w:right="1152" w:hanging="1152"/>
      </w:pPr>
    </w:lvl>
    <w:lvl w:ilvl="6">
      <w:start w:val="1"/>
      <w:numFmt w:val="decimal"/>
      <w:lvlText w:val="%1.%2.%3.%4.%5.%6.%7"/>
      <w:lvlJc w:val="left"/>
      <w:pPr>
        <w:tabs>
          <w:tab w:val="num" w:pos="1296"/>
        </w:tabs>
        <w:ind w:left="1296" w:right="1296" w:hanging="1296"/>
      </w:pPr>
    </w:lvl>
    <w:lvl w:ilvl="7">
      <w:start w:val="1"/>
      <w:numFmt w:val="decimal"/>
      <w:lvlText w:val="%1.%2.%3.%4.%5.%6.%7.%8"/>
      <w:lvlJc w:val="left"/>
      <w:pPr>
        <w:tabs>
          <w:tab w:val="num" w:pos="1440"/>
        </w:tabs>
        <w:ind w:left="1440" w:right="1440" w:hanging="1440"/>
      </w:pPr>
    </w:lvl>
    <w:lvl w:ilvl="8">
      <w:start w:val="1"/>
      <w:numFmt w:val="decimal"/>
      <w:lvlText w:val="%1.%2.%3.%4.%5.%6.%7.%8.%9"/>
      <w:lvlJc w:val="left"/>
      <w:pPr>
        <w:tabs>
          <w:tab w:val="num" w:pos="1584"/>
        </w:tabs>
        <w:ind w:left="1584" w:right="1584" w:hanging="1584"/>
      </w:pPr>
    </w:lvl>
  </w:abstractNum>
  <w:abstractNum w:abstractNumId="6" w15:restartNumberingAfterBreak="0">
    <w:nsid w:val="2C0C77D5"/>
    <w:multiLevelType w:val="hybridMultilevel"/>
    <w:tmpl w:val="AD3414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CCF48BB"/>
    <w:multiLevelType w:val="hybridMultilevel"/>
    <w:tmpl w:val="D1B47DF2"/>
    <w:lvl w:ilvl="0" w:tplc="C10EEE6E">
      <w:start w:val="1"/>
      <w:numFmt w:val="bullet"/>
      <w:lvlText w:val=""/>
      <w:lvlPicBulletId w:val="0"/>
      <w:lvlJc w:val="left"/>
      <w:pPr>
        <w:ind w:left="1004" w:hanging="360"/>
      </w:pPr>
      <w:rPr>
        <w:rFonts w:ascii="Symbol" w:hAnsi="Symbol" w:hint="default"/>
        <w:color w:val="auto"/>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31D90D0D"/>
    <w:multiLevelType w:val="multilevel"/>
    <w:tmpl w:val="B5D8ACA0"/>
    <w:lvl w:ilvl="0">
      <w:start w:val="2"/>
      <w:numFmt w:val="decimal"/>
      <w:lvlText w:val="%1"/>
      <w:lvlJc w:val="left"/>
      <w:pPr>
        <w:ind w:left="360" w:hanging="360"/>
      </w:pPr>
      <w:rPr>
        <w:rFonts w:hint="default"/>
      </w:rPr>
    </w:lvl>
    <w:lvl w:ilvl="1">
      <w:start w:val="1"/>
      <w:numFmt w:val="decimal"/>
      <w:lvlText w:val="%1.%2"/>
      <w:lvlJc w:val="left"/>
      <w:pPr>
        <w:ind w:left="925" w:hanging="360"/>
      </w:pPr>
      <w:rPr>
        <w:rFonts w:hint="default"/>
      </w:rPr>
    </w:lvl>
    <w:lvl w:ilvl="2">
      <w:start w:val="1"/>
      <w:numFmt w:val="decimal"/>
      <w:lvlText w:val="%1.%2.%3"/>
      <w:lvlJc w:val="left"/>
      <w:pPr>
        <w:ind w:left="1490" w:hanging="360"/>
      </w:pPr>
      <w:rPr>
        <w:rFonts w:hint="default"/>
      </w:rPr>
    </w:lvl>
    <w:lvl w:ilvl="3">
      <w:start w:val="1"/>
      <w:numFmt w:val="decimal"/>
      <w:lvlText w:val="%1.%2.%3.%4"/>
      <w:lvlJc w:val="left"/>
      <w:pPr>
        <w:ind w:left="2415" w:hanging="720"/>
      </w:pPr>
      <w:rPr>
        <w:rFonts w:hint="default"/>
      </w:rPr>
    </w:lvl>
    <w:lvl w:ilvl="4">
      <w:start w:val="1"/>
      <w:numFmt w:val="decimal"/>
      <w:lvlText w:val="%1.%2.%3.%4.%5"/>
      <w:lvlJc w:val="left"/>
      <w:pPr>
        <w:ind w:left="2980" w:hanging="720"/>
      </w:pPr>
      <w:rPr>
        <w:rFonts w:hint="default"/>
      </w:rPr>
    </w:lvl>
    <w:lvl w:ilvl="5">
      <w:start w:val="1"/>
      <w:numFmt w:val="decimal"/>
      <w:lvlText w:val="%1.%2.%3.%4.%5.%6"/>
      <w:lvlJc w:val="left"/>
      <w:pPr>
        <w:ind w:left="3905" w:hanging="1080"/>
      </w:pPr>
      <w:rPr>
        <w:rFonts w:hint="default"/>
      </w:rPr>
    </w:lvl>
    <w:lvl w:ilvl="6">
      <w:start w:val="1"/>
      <w:numFmt w:val="decimal"/>
      <w:lvlText w:val="%1.%2.%3.%4.%5.%6.%7"/>
      <w:lvlJc w:val="left"/>
      <w:pPr>
        <w:ind w:left="4470" w:hanging="1080"/>
      </w:pPr>
      <w:rPr>
        <w:rFonts w:hint="default"/>
      </w:rPr>
    </w:lvl>
    <w:lvl w:ilvl="7">
      <w:start w:val="1"/>
      <w:numFmt w:val="decimal"/>
      <w:lvlText w:val="%1.%2.%3.%4.%5.%6.%7.%8"/>
      <w:lvlJc w:val="left"/>
      <w:pPr>
        <w:ind w:left="5035" w:hanging="1080"/>
      </w:pPr>
      <w:rPr>
        <w:rFonts w:hint="default"/>
      </w:rPr>
    </w:lvl>
    <w:lvl w:ilvl="8">
      <w:start w:val="1"/>
      <w:numFmt w:val="decimal"/>
      <w:lvlText w:val="%1.%2.%3.%4.%5.%6.%7.%8.%9"/>
      <w:lvlJc w:val="left"/>
      <w:pPr>
        <w:ind w:left="5960" w:hanging="1440"/>
      </w:pPr>
      <w:rPr>
        <w:rFonts w:hint="default"/>
      </w:rPr>
    </w:lvl>
  </w:abstractNum>
  <w:abstractNum w:abstractNumId="9" w15:restartNumberingAfterBreak="0">
    <w:nsid w:val="38D451AB"/>
    <w:multiLevelType w:val="multilevel"/>
    <w:tmpl w:val="B8226806"/>
    <w:lvl w:ilvl="0">
      <w:start w:val="3"/>
      <w:numFmt w:val="decimal"/>
      <w:lvlText w:val="%1"/>
      <w:lvlJc w:val="left"/>
      <w:pPr>
        <w:ind w:left="360" w:hanging="360"/>
      </w:pPr>
      <w:rPr>
        <w:rFonts w:hint="default"/>
      </w:rPr>
    </w:lvl>
    <w:lvl w:ilvl="1">
      <w:start w:val="1"/>
      <w:numFmt w:val="decimal"/>
      <w:lvlText w:val="%1.%2"/>
      <w:lvlJc w:val="left"/>
      <w:pPr>
        <w:ind w:left="1285" w:hanging="360"/>
      </w:pPr>
      <w:rPr>
        <w:rFonts w:hint="default"/>
      </w:rPr>
    </w:lvl>
    <w:lvl w:ilvl="2">
      <w:start w:val="1"/>
      <w:numFmt w:val="decimal"/>
      <w:lvlText w:val="%1.%2.%3"/>
      <w:lvlJc w:val="left"/>
      <w:pPr>
        <w:ind w:left="2210" w:hanging="360"/>
      </w:pPr>
      <w:rPr>
        <w:rFonts w:hint="default"/>
      </w:rPr>
    </w:lvl>
    <w:lvl w:ilvl="3">
      <w:start w:val="1"/>
      <w:numFmt w:val="decimal"/>
      <w:lvlText w:val="%1.%2.%3.%4"/>
      <w:lvlJc w:val="left"/>
      <w:pPr>
        <w:ind w:left="3495" w:hanging="720"/>
      </w:pPr>
      <w:rPr>
        <w:rFonts w:hint="default"/>
      </w:rPr>
    </w:lvl>
    <w:lvl w:ilvl="4">
      <w:start w:val="1"/>
      <w:numFmt w:val="decimal"/>
      <w:lvlText w:val="%1.%2.%3.%4.%5"/>
      <w:lvlJc w:val="left"/>
      <w:pPr>
        <w:ind w:left="4420" w:hanging="720"/>
      </w:pPr>
      <w:rPr>
        <w:rFonts w:hint="default"/>
      </w:rPr>
    </w:lvl>
    <w:lvl w:ilvl="5">
      <w:start w:val="1"/>
      <w:numFmt w:val="decimal"/>
      <w:lvlText w:val="%1.%2.%3.%4.%5.%6"/>
      <w:lvlJc w:val="left"/>
      <w:pPr>
        <w:ind w:left="5705" w:hanging="1080"/>
      </w:pPr>
      <w:rPr>
        <w:rFonts w:hint="default"/>
      </w:rPr>
    </w:lvl>
    <w:lvl w:ilvl="6">
      <w:start w:val="1"/>
      <w:numFmt w:val="decimal"/>
      <w:lvlText w:val="%1.%2.%3.%4.%5.%6.%7"/>
      <w:lvlJc w:val="left"/>
      <w:pPr>
        <w:ind w:left="6630" w:hanging="1080"/>
      </w:pPr>
      <w:rPr>
        <w:rFonts w:hint="default"/>
      </w:rPr>
    </w:lvl>
    <w:lvl w:ilvl="7">
      <w:start w:val="1"/>
      <w:numFmt w:val="decimal"/>
      <w:lvlText w:val="%1.%2.%3.%4.%5.%6.%7.%8"/>
      <w:lvlJc w:val="left"/>
      <w:pPr>
        <w:ind w:left="7555" w:hanging="1080"/>
      </w:pPr>
      <w:rPr>
        <w:rFonts w:hint="default"/>
      </w:rPr>
    </w:lvl>
    <w:lvl w:ilvl="8">
      <w:start w:val="1"/>
      <w:numFmt w:val="decimal"/>
      <w:lvlText w:val="%1.%2.%3.%4.%5.%6.%7.%8.%9"/>
      <w:lvlJc w:val="left"/>
      <w:pPr>
        <w:ind w:left="8840" w:hanging="1440"/>
      </w:pPr>
      <w:rPr>
        <w:rFonts w:hint="default"/>
      </w:rPr>
    </w:lvl>
  </w:abstractNum>
  <w:abstractNum w:abstractNumId="10" w15:restartNumberingAfterBreak="0">
    <w:nsid w:val="43223866"/>
    <w:multiLevelType w:val="hybridMultilevel"/>
    <w:tmpl w:val="9DAA2F8E"/>
    <w:lvl w:ilvl="0" w:tplc="D232786C">
      <w:start w:val="1"/>
      <w:numFmt w:val="decimal"/>
      <w:pStyle w:val="List1"/>
      <w:lvlText w:val="%1"/>
      <w:lvlJc w:val="left"/>
      <w:pPr>
        <w:ind w:left="1004" w:hanging="360"/>
      </w:pPr>
      <w:rPr>
        <w:rFonts w:cs="David" w:hint="cs"/>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45AC1325"/>
    <w:multiLevelType w:val="multilevel"/>
    <w:tmpl w:val="56F2F592"/>
    <w:lvl w:ilvl="0">
      <w:start w:val="1"/>
      <w:numFmt w:val="decimal"/>
      <w:lvlText w:val="%1."/>
      <w:lvlJc w:val="left"/>
      <w:pPr>
        <w:ind w:left="8" w:hanging="360"/>
      </w:pPr>
      <w:rPr>
        <w:rFonts w:hint="default"/>
      </w:rPr>
    </w:lvl>
    <w:lvl w:ilvl="1">
      <w:start w:val="2"/>
      <w:numFmt w:val="decimal"/>
      <w:isLgl/>
      <w:lvlText w:val="%1.%2"/>
      <w:lvlJc w:val="left"/>
      <w:pPr>
        <w:ind w:left="398" w:hanging="390"/>
      </w:pPr>
      <w:rPr>
        <w:rFonts w:hint="default"/>
      </w:rPr>
    </w:lvl>
    <w:lvl w:ilvl="2">
      <w:start w:val="1"/>
      <w:numFmt w:val="decimal"/>
      <w:isLgl/>
      <w:lvlText w:val="%1.%2.%3"/>
      <w:lvlJc w:val="left"/>
      <w:pPr>
        <w:ind w:left="1088" w:hanging="720"/>
      </w:pPr>
      <w:rPr>
        <w:rFonts w:hint="default"/>
      </w:rPr>
    </w:lvl>
    <w:lvl w:ilvl="3">
      <w:start w:val="1"/>
      <w:numFmt w:val="decimal"/>
      <w:isLgl/>
      <w:lvlText w:val="%1.%2.%3.%4"/>
      <w:lvlJc w:val="left"/>
      <w:pPr>
        <w:ind w:left="1448" w:hanging="720"/>
      </w:pPr>
      <w:rPr>
        <w:rFonts w:hint="default"/>
      </w:rPr>
    </w:lvl>
    <w:lvl w:ilvl="4">
      <w:start w:val="1"/>
      <w:numFmt w:val="decimal"/>
      <w:isLgl/>
      <w:lvlText w:val="%1.%2.%3.%4.%5"/>
      <w:lvlJc w:val="left"/>
      <w:pPr>
        <w:ind w:left="2168" w:hanging="1080"/>
      </w:pPr>
      <w:rPr>
        <w:rFonts w:hint="default"/>
      </w:rPr>
    </w:lvl>
    <w:lvl w:ilvl="5">
      <w:start w:val="1"/>
      <w:numFmt w:val="decimal"/>
      <w:isLgl/>
      <w:lvlText w:val="%1.%2.%3.%4.%5.%6"/>
      <w:lvlJc w:val="left"/>
      <w:pPr>
        <w:ind w:left="2528" w:hanging="1080"/>
      </w:pPr>
      <w:rPr>
        <w:rFonts w:hint="default"/>
      </w:rPr>
    </w:lvl>
    <w:lvl w:ilvl="6">
      <w:start w:val="1"/>
      <w:numFmt w:val="decimal"/>
      <w:isLgl/>
      <w:lvlText w:val="%1.%2.%3.%4.%5.%6.%7"/>
      <w:lvlJc w:val="left"/>
      <w:pPr>
        <w:ind w:left="2888" w:hanging="1080"/>
      </w:pPr>
      <w:rPr>
        <w:rFonts w:hint="default"/>
      </w:rPr>
    </w:lvl>
    <w:lvl w:ilvl="7">
      <w:start w:val="1"/>
      <w:numFmt w:val="decimal"/>
      <w:isLgl/>
      <w:lvlText w:val="%1.%2.%3.%4.%5.%6.%7.%8"/>
      <w:lvlJc w:val="left"/>
      <w:pPr>
        <w:ind w:left="3608" w:hanging="1440"/>
      </w:pPr>
      <w:rPr>
        <w:rFonts w:hint="default"/>
      </w:rPr>
    </w:lvl>
    <w:lvl w:ilvl="8">
      <w:start w:val="1"/>
      <w:numFmt w:val="decimal"/>
      <w:isLgl/>
      <w:lvlText w:val="%1.%2.%3.%4.%5.%6.%7.%8.%9"/>
      <w:lvlJc w:val="left"/>
      <w:pPr>
        <w:ind w:left="3968" w:hanging="1440"/>
      </w:pPr>
      <w:rPr>
        <w:rFonts w:hint="default"/>
      </w:rPr>
    </w:lvl>
  </w:abstractNum>
  <w:abstractNum w:abstractNumId="12" w15:restartNumberingAfterBreak="0">
    <w:nsid w:val="4E2059B1"/>
    <w:multiLevelType w:val="hybridMultilevel"/>
    <w:tmpl w:val="AD3414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DB66BC1"/>
    <w:multiLevelType w:val="hybridMultilevel"/>
    <w:tmpl w:val="BA609D92"/>
    <w:lvl w:ilvl="0" w:tplc="6096B0D8">
      <w:start w:val="1"/>
      <w:numFmt w:val="decimal"/>
      <w:lvlText w:val="%1."/>
      <w:lvlJc w:val="left"/>
      <w:pPr>
        <w:ind w:left="758" w:hanging="360"/>
      </w:pPr>
      <w:rPr>
        <w:rFonts w:hint="default"/>
      </w:rPr>
    </w:lvl>
    <w:lvl w:ilvl="1" w:tplc="04090019">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14" w15:restartNumberingAfterBreak="0">
    <w:nsid w:val="6365695D"/>
    <w:multiLevelType w:val="multilevel"/>
    <w:tmpl w:val="A6A23EB0"/>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5" w15:restartNumberingAfterBreak="0">
    <w:nsid w:val="636E42A0"/>
    <w:multiLevelType w:val="multilevel"/>
    <w:tmpl w:val="910C2054"/>
    <w:lvl w:ilvl="0">
      <w:start w:val="1"/>
      <w:numFmt w:val="hebrew1"/>
      <w:lvlText w:val="%1."/>
      <w:lvlJc w:val="left"/>
      <w:pPr>
        <w:ind w:left="360" w:hanging="360"/>
      </w:pPr>
      <w:rPr>
        <w:rFonts w:hint="default"/>
        <w:sz w:val="24"/>
        <w:szCs w:val="24"/>
      </w:rPr>
    </w:lvl>
    <w:lvl w:ilvl="1">
      <w:start w:val="1"/>
      <w:numFmt w:val="hebrew1"/>
      <w:pStyle w:val="H1"/>
      <w:lvlText w:val="%2."/>
      <w:lvlJc w:val="left"/>
      <w:pPr>
        <w:ind w:left="794" w:hanging="454"/>
      </w:pPr>
      <w:rPr>
        <w:rFonts w:hint="default"/>
      </w:rPr>
    </w:lvl>
    <w:lvl w:ilvl="2">
      <w:start w:val="1"/>
      <w:numFmt w:val="decimal"/>
      <w:lvlText w:val="%3"/>
      <w:lvlJc w:val="left"/>
      <w:pPr>
        <w:ind w:left="1077" w:hanging="357"/>
      </w:pPr>
      <w:rPr>
        <w:rFonts w:cs="David" w:hint="cs"/>
      </w:rPr>
    </w:lvl>
    <w:lvl w:ilvl="3">
      <w:start w:val="1"/>
      <w:numFmt w:val="hebrew1"/>
      <w:lvlText w:val="%4)"/>
      <w:lvlJc w:val="left"/>
      <w:pPr>
        <w:ind w:left="1588" w:hanging="508"/>
      </w:pPr>
      <w:rPr>
        <w:rFonts w:ascii="Times New Roman" w:hAnsi="Times New Roman" w:cs="David" w:hint="default"/>
        <w:sz w:val="24"/>
        <w:szCs w:val="24"/>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A016D78"/>
    <w:multiLevelType w:val="hybridMultilevel"/>
    <w:tmpl w:val="DB62DE9E"/>
    <w:lvl w:ilvl="0" w:tplc="EAFEB00C">
      <w:start w:val="1"/>
      <w:numFmt w:val="bullet"/>
      <w:lvlText w:val=""/>
      <w:lvlJc w:val="left"/>
      <w:pPr>
        <w:tabs>
          <w:tab w:val="num" w:pos="1440"/>
        </w:tabs>
        <w:ind w:left="1440" w:hanging="360"/>
      </w:pPr>
      <w:rPr>
        <w:rFonts w:ascii="Wingdings" w:hAnsi="Wingdings" w:hint="default"/>
      </w:rPr>
    </w:lvl>
    <w:lvl w:ilvl="1" w:tplc="58E82078" w:tentative="1">
      <w:start w:val="1"/>
      <w:numFmt w:val="bullet"/>
      <w:lvlText w:val=""/>
      <w:lvlJc w:val="left"/>
      <w:pPr>
        <w:tabs>
          <w:tab w:val="num" w:pos="2160"/>
        </w:tabs>
        <w:ind w:left="2160" w:hanging="360"/>
      </w:pPr>
      <w:rPr>
        <w:rFonts w:ascii="Wingdings" w:hAnsi="Wingdings" w:hint="default"/>
      </w:rPr>
    </w:lvl>
    <w:lvl w:ilvl="2" w:tplc="EC80A5F6" w:tentative="1">
      <w:start w:val="1"/>
      <w:numFmt w:val="bullet"/>
      <w:lvlText w:val=""/>
      <w:lvlJc w:val="left"/>
      <w:pPr>
        <w:tabs>
          <w:tab w:val="num" w:pos="2880"/>
        </w:tabs>
        <w:ind w:left="2880" w:hanging="360"/>
      </w:pPr>
      <w:rPr>
        <w:rFonts w:ascii="Wingdings" w:hAnsi="Wingdings" w:hint="default"/>
      </w:rPr>
    </w:lvl>
    <w:lvl w:ilvl="3" w:tplc="6248DE60" w:tentative="1">
      <w:start w:val="1"/>
      <w:numFmt w:val="bullet"/>
      <w:lvlText w:val=""/>
      <w:lvlJc w:val="left"/>
      <w:pPr>
        <w:tabs>
          <w:tab w:val="num" w:pos="3600"/>
        </w:tabs>
        <w:ind w:left="3600" w:hanging="360"/>
      </w:pPr>
      <w:rPr>
        <w:rFonts w:ascii="Wingdings" w:hAnsi="Wingdings" w:hint="default"/>
      </w:rPr>
    </w:lvl>
    <w:lvl w:ilvl="4" w:tplc="A4E8DA74" w:tentative="1">
      <w:start w:val="1"/>
      <w:numFmt w:val="bullet"/>
      <w:lvlText w:val=""/>
      <w:lvlJc w:val="left"/>
      <w:pPr>
        <w:tabs>
          <w:tab w:val="num" w:pos="4320"/>
        </w:tabs>
        <w:ind w:left="4320" w:hanging="360"/>
      </w:pPr>
      <w:rPr>
        <w:rFonts w:ascii="Wingdings" w:hAnsi="Wingdings" w:hint="default"/>
      </w:rPr>
    </w:lvl>
    <w:lvl w:ilvl="5" w:tplc="444A5570" w:tentative="1">
      <w:start w:val="1"/>
      <w:numFmt w:val="bullet"/>
      <w:lvlText w:val=""/>
      <w:lvlJc w:val="left"/>
      <w:pPr>
        <w:tabs>
          <w:tab w:val="num" w:pos="5040"/>
        </w:tabs>
        <w:ind w:left="5040" w:hanging="360"/>
      </w:pPr>
      <w:rPr>
        <w:rFonts w:ascii="Wingdings" w:hAnsi="Wingdings" w:hint="default"/>
      </w:rPr>
    </w:lvl>
    <w:lvl w:ilvl="6" w:tplc="3358249A" w:tentative="1">
      <w:start w:val="1"/>
      <w:numFmt w:val="bullet"/>
      <w:lvlText w:val=""/>
      <w:lvlJc w:val="left"/>
      <w:pPr>
        <w:tabs>
          <w:tab w:val="num" w:pos="5760"/>
        </w:tabs>
        <w:ind w:left="5760" w:hanging="360"/>
      </w:pPr>
      <w:rPr>
        <w:rFonts w:ascii="Wingdings" w:hAnsi="Wingdings" w:hint="default"/>
      </w:rPr>
    </w:lvl>
    <w:lvl w:ilvl="7" w:tplc="8200CA92" w:tentative="1">
      <w:start w:val="1"/>
      <w:numFmt w:val="bullet"/>
      <w:lvlText w:val=""/>
      <w:lvlJc w:val="left"/>
      <w:pPr>
        <w:tabs>
          <w:tab w:val="num" w:pos="6480"/>
        </w:tabs>
        <w:ind w:left="6480" w:hanging="360"/>
      </w:pPr>
      <w:rPr>
        <w:rFonts w:ascii="Wingdings" w:hAnsi="Wingdings" w:hint="default"/>
      </w:rPr>
    </w:lvl>
    <w:lvl w:ilvl="8" w:tplc="BFE2E9F0"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6B9744E9"/>
    <w:multiLevelType w:val="hybridMultilevel"/>
    <w:tmpl w:val="CD70CB08"/>
    <w:lvl w:ilvl="0" w:tplc="6E729B84">
      <w:start w:val="1"/>
      <w:numFmt w:val="bullet"/>
      <w:lvlText w:val=""/>
      <w:lvlJc w:val="left"/>
      <w:pPr>
        <w:tabs>
          <w:tab w:val="num" w:pos="1440"/>
        </w:tabs>
        <w:ind w:left="1440" w:hanging="360"/>
      </w:pPr>
      <w:rPr>
        <w:rFonts w:ascii="Wingdings" w:hAnsi="Wingdings" w:hint="default"/>
      </w:rPr>
    </w:lvl>
    <w:lvl w:ilvl="1" w:tplc="87B24A06" w:tentative="1">
      <w:start w:val="1"/>
      <w:numFmt w:val="bullet"/>
      <w:lvlText w:val=""/>
      <w:lvlJc w:val="left"/>
      <w:pPr>
        <w:tabs>
          <w:tab w:val="num" w:pos="2160"/>
        </w:tabs>
        <w:ind w:left="2160" w:hanging="360"/>
      </w:pPr>
      <w:rPr>
        <w:rFonts w:ascii="Wingdings" w:hAnsi="Wingdings" w:hint="default"/>
      </w:rPr>
    </w:lvl>
    <w:lvl w:ilvl="2" w:tplc="35426C24" w:tentative="1">
      <w:start w:val="1"/>
      <w:numFmt w:val="bullet"/>
      <w:lvlText w:val=""/>
      <w:lvlJc w:val="left"/>
      <w:pPr>
        <w:tabs>
          <w:tab w:val="num" w:pos="2880"/>
        </w:tabs>
        <w:ind w:left="2880" w:hanging="360"/>
      </w:pPr>
      <w:rPr>
        <w:rFonts w:ascii="Wingdings" w:hAnsi="Wingdings" w:hint="default"/>
      </w:rPr>
    </w:lvl>
    <w:lvl w:ilvl="3" w:tplc="090A3786" w:tentative="1">
      <w:start w:val="1"/>
      <w:numFmt w:val="bullet"/>
      <w:lvlText w:val=""/>
      <w:lvlJc w:val="left"/>
      <w:pPr>
        <w:tabs>
          <w:tab w:val="num" w:pos="3600"/>
        </w:tabs>
        <w:ind w:left="3600" w:hanging="360"/>
      </w:pPr>
      <w:rPr>
        <w:rFonts w:ascii="Wingdings" w:hAnsi="Wingdings" w:hint="default"/>
      </w:rPr>
    </w:lvl>
    <w:lvl w:ilvl="4" w:tplc="8E246250" w:tentative="1">
      <w:start w:val="1"/>
      <w:numFmt w:val="bullet"/>
      <w:lvlText w:val=""/>
      <w:lvlJc w:val="left"/>
      <w:pPr>
        <w:tabs>
          <w:tab w:val="num" w:pos="4320"/>
        </w:tabs>
        <w:ind w:left="4320" w:hanging="360"/>
      </w:pPr>
      <w:rPr>
        <w:rFonts w:ascii="Wingdings" w:hAnsi="Wingdings" w:hint="default"/>
      </w:rPr>
    </w:lvl>
    <w:lvl w:ilvl="5" w:tplc="20B4E858" w:tentative="1">
      <w:start w:val="1"/>
      <w:numFmt w:val="bullet"/>
      <w:lvlText w:val=""/>
      <w:lvlJc w:val="left"/>
      <w:pPr>
        <w:tabs>
          <w:tab w:val="num" w:pos="5040"/>
        </w:tabs>
        <w:ind w:left="5040" w:hanging="360"/>
      </w:pPr>
      <w:rPr>
        <w:rFonts w:ascii="Wingdings" w:hAnsi="Wingdings" w:hint="default"/>
      </w:rPr>
    </w:lvl>
    <w:lvl w:ilvl="6" w:tplc="200E2B3A" w:tentative="1">
      <w:start w:val="1"/>
      <w:numFmt w:val="bullet"/>
      <w:lvlText w:val=""/>
      <w:lvlJc w:val="left"/>
      <w:pPr>
        <w:tabs>
          <w:tab w:val="num" w:pos="5760"/>
        </w:tabs>
        <w:ind w:left="5760" w:hanging="360"/>
      </w:pPr>
      <w:rPr>
        <w:rFonts w:ascii="Wingdings" w:hAnsi="Wingdings" w:hint="default"/>
      </w:rPr>
    </w:lvl>
    <w:lvl w:ilvl="7" w:tplc="98A6820C" w:tentative="1">
      <w:start w:val="1"/>
      <w:numFmt w:val="bullet"/>
      <w:lvlText w:val=""/>
      <w:lvlJc w:val="left"/>
      <w:pPr>
        <w:tabs>
          <w:tab w:val="num" w:pos="6480"/>
        </w:tabs>
        <w:ind w:left="6480" w:hanging="360"/>
      </w:pPr>
      <w:rPr>
        <w:rFonts w:ascii="Wingdings" w:hAnsi="Wingdings" w:hint="default"/>
      </w:rPr>
    </w:lvl>
    <w:lvl w:ilvl="8" w:tplc="7D744048"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712B5B62"/>
    <w:multiLevelType w:val="hybridMultilevel"/>
    <w:tmpl w:val="F9FA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33700B"/>
    <w:multiLevelType w:val="hybridMultilevel"/>
    <w:tmpl w:val="62C6B648"/>
    <w:lvl w:ilvl="0" w:tplc="04090001">
      <w:start w:val="1"/>
      <w:numFmt w:val="bullet"/>
      <w:lvlText w:val=""/>
      <w:lvlJc w:val="left"/>
      <w:pPr>
        <w:ind w:left="1478" w:hanging="360"/>
      </w:pPr>
      <w:rPr>
        <w:rFonts w:ascii="Symbol" w:hAnsi="Symbol"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tentative="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num w:numId="1">
    <w:abstractNumId w:val="1"/>
  </w:num>
  <w:num w:numId="2">
    <w:abstractNumId w:val="2"/>
  </w:num>
  <w:num w:numId="3">
    <w:abstractNumId w:val="15"/>
  </w:num>
  <w:num w:numId="4">
    <w:abstractNumId w:val="10"/>
  </w:num>
  <w:num w:numId="5">
    <w:abstractNumId w:val="5"/>
  </w:num>
  <w:num w:numId="6">
    <w:abstractNumId w:val="7"/>
  </w:num>
  <w:num w:numId="7">
    <w:abstractNumId w:val="11"/>
  </w:num>
  <w:num w:numId="8">
    <w:abstractNumId w:val="17"/>
  </w:num>
  <w:num w:numId="9">
    <w:abstractNumId w:val="0"/>
  </w:num>
  <w:num w:numId="10">
    <w:abstractNumId w:val="16"/>
  </w:num>
  <w:num w:numId="11">
    <w:abstractNumId w:val="18"/>
  </w:num>
  <w:num w:numId="12">
    <w:abstractNumId w:val="4"/>
  </w:num>
  <w:num w:numId="13">
    <w:abstractNumId w:val="8"/>
  </w:num>
  <w:num w:numId="14">
    <w:abstractNumId w:val="9"/>
  </w:num>
  <w:num w:numId="15">
    <w:abstractNumId w:val="14"/>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2"/>
  </w:num>
  <w:num w:numId="19">
    <w:abstractNumId w:val="13"/>
  </w:num>
  <w:num w:numId="20">
    <w:abstractNumId w:val="7"/>
  </w:num>
  <w:num w:numId="21">
    <w:abstractNumId w:val="3"/>
  </w:num>
  <w:num w:numId="22">
    <w:abstractNumId w:val="19"/>
  </w:num>
  <w:num w:numId="23">
    <w:abstractNumId w:val="2"/>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dan Gvili">
    <w15:presenceInfo w15:providerId="AD" w15:userId="S-1-5-21-135337107-1212574998-751859383-214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o:colormru v:ext="edit" colors="#36f,#0095c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536"/>
    <w:rsid w:val="000124DC"/>
    <w:rsid w:val="00014F33"/>
    <w:rsid w:val="00016703"/>
    <w:rsid w:val="00017289"/>
    <w:rsid w:val="0002626B"/>
    <w:rsid w:val="00030792"/>
    <w:rsid w:val="00041756"/>
    <w:rsid w:val="000467DF"/>
    <w:rsid w:val="00052CEB"/>
    <w:rsid w:val="00053B4D"/>
    <w:rsid w:val="000561A4"/>
    <w:rsid w:val="00061FB7"/>
    <w:rsid w:val="000629E6"/>
    <w:rsid w:val="00066DA7"/>
    <w:rsid w:val="00076594"/>
    <w:rsid w:val="00082A37"/>
    <w:rsid w:val="00090164"/>
    <w:rsid w:val="00091335"/>
    <w:rsid w:val="000A11E5"/>
    <w:rsid w:val="000A1226"/>
    <w:rsid w:val="000A62D0"/>
    <w:rsid w:val="000A65AE"/>
    <w:rsid w:val="000B0E25"/>
    <w:rsid w:val="000B0F76"/>
    <w:rsid w:val="000B4141"/>
    <w:rsid w:val="000B4D84"/>
    <w:rsid w:val="000B65E8"/>
    <w:rsid w:val="000B6F96"/>
    <w:rsid w:val="000B798F"/>
    <w:rsid w:val="000C173F"/>
    <w:rsid w:val="000D0AAD"/>
    <w:rsid w:val="000D1D59"/>
    <w:rsid w:val="000D377F"/>
    <w:rsid w:val="000E25E4"/>
    <w:rsid w:val="000E37DF"/>
    <w:rsid w:val="000F15C0"/>
    <w:rsid w:val="000F70DC"/>
    <w:rsid w:val="000F7296"/>
    <w:rsid w:val="001001DF"/>
    <w:rsid w:val="00100704"/>
    <w:rsid w:val="00102C1D"/>
    <w:rsid w:val="00105098"/>
    <w:rsid w:val="0011146F"/>
    <w:rsid w:val="00114128"/>
    <w:rsid w:val="00114CB5"/>
    <w:rsid w:val="001162ED"/>
    <w:rsid w:val="00116354"/>
    <w:rsid w:val="00123457"/>
    <w:rsid w:val="00125F39"/>
    <w:rsid w:val="00126E82"/>
    <w:rsid w:val="00131552"/>
    <w:rsid w:val="0013203D"/>
    <w:rsid w:val="00135872"/>
    <w:rsid w:val="00135AD7"/>
    <w:rsid w:val="0013614F"/>
    <w:rsid w:val="00136556"/>
    <w:rsid w:val="0014013C"/>
    <w:rsid w:val="001419FE"/>
    <w:rsid w:val="00141AAC"/>
    <w:rsid w:val="00141EED"/>
    <w:rsid w:val="00145AB9"/>
    <w:rsid w:val="00155E85"/>
    <w:rsid w:val="0015600C"/>
    <w:rsid w:val="00177F12"/>
    <w:rsid w:val="00182BAF"/>
    <w:rsid w:val="001833BB"/>
    <w:rsid w:val="0018380C"/>
    <w:rsid w:val="00187437"/>
    <w:rsid w:val="001929BC"/>
    <w:rsid w:val="001A020D"/>
    <w:rsid w:val="001A322D"/>
    <w:rsid w:val="001B1DEA"/>
    <w:rsid w:val="001B4856"/>
    <w:rsid w:val="001B5165"/>
    <w:rsid w:val="001D32DE"/>
    <w:rsid w:val="001D756F"/>
    <w:rsid w:val="001E282A"/>
    <w:rsid w:val="001E42A7"/>
    <w:rsid w:val="001E5B97"/>
    <w:rsid w:val="001F2793"/>
    <w:rsid w:val="001F73BB"/>
    <w:rsid w:val="0020467E"/>
    <w:rsid w:val="00204D82"/>
    <w:rsid w:val="002110CD"/>
    <w:rsid w:val="00212044"/>
    <w:rsid w:val="00215744"/>
    <w:rsid w:val="002273D1"/>
    <w:rsid w:val="002275D2"/>
    <w:rsid w:val="002311B7"/>
    <w:rsid w:val="00232BB6"/>
    <w:rsid w:val="00236409"/>
    <w:rsid w:val="00240640"/>
    <w:rsid w:val="002502B0"/>
    <w:rsid w:val="00250344"/>
    <w:rsid w:val="00254D0B"/>
    <w:rsid w:val="00272C09"/>
    <w:rsid w:val="00277696"/>
    <w:rsid w:val="00277B5F"/>
    <w:rsid w:val="00280488"/>
    <w:rsid w:val="00280BBD"/>
    <w:rsid w:val="00281312"/>
    <w:rsid w:val="0028246F"/>
    <w:rsid w:val="00286144"/>
    <w:rsid w:val="00290A23"/>
    <w:rsid w:val="00291967"/>
    <w:rsid w:val="00295C1E"/>
    <w:rsid w:val="00295EE9"/>
    <w:rsid w:val="002A562F"/>
    <w:rsid w:val="002B656A"/>
    <w:rsid w:val="002B6DB8"/>
    <w:rsid w:val="002C049B"/>
    <w:rsid w:val="002C7026"/>
    <w:rsid w:val="002D020A"/>
    <w:rsid w:val="002D7F0B"/>
    <w:rsid w:val="002E1CCC"/>
    <w:rsid w:val="002E3F74"/>
    <w:rsid w:val="002E561D"/>
    <w:rsid w:val="002E6663"/>
    <w:rsid w:val="002F0418"/>
    <w:rsid w:val="002F3FFA"/>
    <w:rsid w:val="002F58C9"/>
    <w:rsid w:val="002F7A1C"/>
    <w:rsid w:val="00313365"/>
    <w:rsid w:val="003173D9"/>
    <w:rsid w:val="00321F97"/>
    <w:rsid w:val="00323951"/>
    <w:rsid w:val="00323CE6"/>
    <w:rsid w:val="003243E1"/>
    <w:rsid w:val="0032754A"/>
    <w:rsid w:val="00333245"/>
    <w:rsid w:val="003349C9"/>
    <w:rsid w:val="00337B05"/>
    <w:rsid w:val="00337D4E"/>
    <w:rsid w:val="00343CC2"/>
    <w:rsid w:val="00343F96"/>
    <w:rsid w:val="00344AE2"/>
    <w:rsid w:val="00347738"/>
    <w:rsid w:val="0035141A"/>
    <w:rsid w:val="00351E81"/>
    <w:rsid w:val="003521D4"/>
    <w:rsid w:val="00361E93"/>
    <w:rsid w:val="0036290A"/>
    <w:rsid w:val="00381F5B"/>
    <w:rsid w:val="00394536"/>
    <w:rsid w:val="00394AEA"/>
    <w:rsid w:val="003A08E0"/>
    <w:rsid w:val="003A14B1"/>
    <w:rsid w:val="003B543C"/>
    <w:rsid w:val="003B6A9E"/>
    <w:rsid w:val="003C5135"/>
    <w:rsid w:val="003C62AF"/>
    <w:rsid w:val="003D15CA"/>
    <w:rsid w:val="003E0DB9"/>
    <w:rsid w:val="003F07C4"/>
    <w:rsid w:val="00400EF7"/>
    <w:rsid w:val="00402CD2"/>
    <w:rsid w:val="00406D4B"/>
    <w:rsid w:val="00410D54"/>
    <w:rsid w:val="00413561"/>
    <w:rsid w:val="00414591"/>
    <w:rsid w:val="004259EF"/>
    <w:rsid w:val="00427157"/>
    <w:rsid w:val="00434A2E"/>
    <w:rsid w:val="0043649B"/>
    <w:rsid w:val="00451A51"/>
    <w:rsid w:val="0045478B"/>
    <w:rsid w:val="00460A27"/>
    <w:rsid w:val="004613EF"/>
    <w:rsid w:val="0046189F"/>
    <w:rsid w:val="00464EC0"/>
    <w:rsid w:val="00471554"/>
    <w:rsid w:val="0047232A"/>
    <w:rsid w:val="004745B1"/>
    <w:rsid w:val="00480846"/>
    <w:rsid w:val="0049106B"/>
    <w:rsid w:val="0049253A"/>
    <w:rsid w:val="00494753"/>
    <w:rsid w:val="00494760"/>
    <w:rsid w:val="004A37CE"/>
    <w:rsid w:val="004A3EFF"/>
    <w:rsid w:val="004A4B98"/>
    <w:rsid w:val="004B2270"/>
    <w:rsid w:val="004B3F3A"/>
    <w:rsid w:val="004B4197"/>
    <w:rsid w:val="004B4468"/>
    <w:rsid w:val="004B6A78"/>
    <w:rsid w:val="004B6E3F"/>
    <w:rsid w:val="004C05F1"/>
    <w:rsid w:val="004C6E8B"/>
    <w:rsid w:val="004D218E"/>
    <w:rsid w:val="004D222F"/>
    <w:rsid w:val="004D541E"/>
    <w:rsid w:val="004D69A0"/>
    <w:rsid w:val="004E0E4C"/>
    <w:rsid w:val="004E1949"/>
    <w:rsid w:val="004E38FD"/>
    <w:rsid w:val="004E3F1D"/>
    <w:rsid w:val="004E4892"/>
    <w:rsid w:val="004E6F37"/>
    <w:rsid w:val="004F00B3"/>
    <w:rsid w:val="004F618D"/>
    <w:rsid w:val="0050043A"/>
    <w:rsid w:val="00502E4D"/>
    <w:rsid w:val="00505F57"/>
    <w:rsid w:val="00512720"/>
    <w:rsid w:val="005146CF"/>
    <w:rsid w:val="00515833"/>
    <w:rsid w:val="00515C3E"/>
    <w:rsid w:val="00517634"/>
    <w:rsid w:val="00522FDA"/>
    <w:rsid w:val="005235AF"/>
    <w:rsid w:val="00530437"/>
    <w:rsid w:val="0053091E"/>
    <w:rsid w:val="005312FD"/>
    <w:rsid w:val="00531F21"/>
    <w:rsid w:val="00541016"/>
    <w:rsid w:val="00550110"/>
    <w:rsid w:val="005524D7"/>
    <w:rsid w:val="00557322"/>
    <w:rsid w:val="005630E0"/>
    <w:rsid w:val="00571F5A"/>
    <w:rsid w:val="0058106F"/>
    <w:rsid w:val="00584231"/>
    <w:rsid w:val="00584C34"/>
    <w:rsid w:val="00586B35"/>
    <w:rsid w:val="0059011B"/>
    <w:rsid w:val="0059646A"/>
    <w:rsid w:val="005A21A6"/>
    <w:rsid w:val="005A3F81"/>
    <w:rsid w:val="005A7264"/>
    <w:rsid w:val="005B7AF7"/>
    <w:rsid w:val="005C0835"/>
    <w:rsid w:val="005C44DB"/>
    <w:rsid w:val="005C5201"/>
    <w:rsid w:val="005C6E1C"/>
    <w:rsid w:val="005D162A"/>
    <w:rsid w:val="005E4A99"/>
    <w:rsid w:val="005E61B4"/>
    <w:rsid w:val="005E71B0"/>
    <w:rsid w:val="005E722D"/>
    <w:rsid w:val="005F3AE8"/>
    <w:rsid w:val="005F56DD"/>
    <w:rsid w:val="0060088C"/>
    <w:rsid w:val="00600D23"/>
    <w:rsid w:val="00601176"/>
    <w:rsid w:val="00602BC8"/>
    <w:rsid w:val="00606501"/>
    <w:rsid w:val="00615835"/>
    <w:rsid w:val="00616595"/>
    <w:rsid w:val="006303E0"/>
    <w:rsid w:val="0063172C"/>
    <w:rsid w:val="00631A43"/>
    <w:rsid w:val="0063395C"/>
    <w:rsid w:val="006414A2"/>
    <w:rsid w:val="00656957"/>
    <w:rsid w:val="0066159F"/>
    <w:rsid w:val="00661950"/>
    <w:rsid w:val="00663941"/>
    <w:rsid w:val="0066591C"/>
    <w:rsid w:val="0066674C"/>
    <w:rsid w:val="0067330A"/>
    <w:rsid w:val="006761C1"/>
    <w:rsid w:val="006774A1"/>
    <w:rsid w:val="00680115"/>
    <w:rsid w:val="00680736"/>
    <w:rsid w:val="00684B05"/>
    <w:rsid w:val="006861A3"/>
    <w:rsid w:val="00694ED5"/>
    <w:rsid w:val="0069686D"/>
    <w:rsid w:val="006A6EB9"/>
    <w:rsid w:val="006C10AC"/>
    <w:rsid w:val="006C110C"/>
    <w:rsid w:val="006C320D"/>
    <w:rsid w:val="006C3F9F"/>
    <w:rsid w:val="006C5B4A"/>
    <w:rsid w:val="006C7914"/>
    <w:rsid w:val="006D5027"/>
    <w:rsid w:val="006E2B47"/>
    <w:rsid w:val="006F06C2"/>
    <w:rsid w:val="006F1DF2"/>
    <w:rsid w:val="006F3642"/>
    <w:rsid w:val="00700257"/>
    <w:rsid w:val="007028AC"/>
    <w:rsid w:val="007148A7"/>
    <w:rsid w:val="00715293"/>
    <w:rsid w:val="00721AC0"/>
    <w:rsid w:val="00723268"/>
    <w:rsid w:val="00724200"/>
    <w:rsid w:val="00724311"/>
    <w:rsid w:val="0072545C"/>
    <w:rsid w:val="007266F2"/>
    <w:rsid w:val="00732958"/>
    <w:rsid w:val="00740BE6"/>
    <w:rsid w:val="0074468B"/>
    <w:rsid w:val="00747646"/>
    <w:rsid w:val="00754FE3"/>
    <w:rsid w:val="00761291"/>
    <w:rsid w:val="00790054"/>
    <w:rsid w:val="00792557"/>
    <w:rsid w:val="00794F73"/>
    <w:rsid w:val="0079773E"/>
    <w:rsid w:val="007A4E0E"/>
    <w:rsid w:val="007B03A8"/>
    <w:rsid w:val="007B5666"/>
    <w:rsid w:val="007D1D0B"/>
    <w:rsid w:val="007D3853"/>
    <w:rsid w:val="007D3FFF"/>
    <w:rsid w:val="007D5697"/>
    <w:rsid w:val="007E021A"/>
    <w:rsid w:val="007E125C"/>
    <w:rsid w:val="007E2365"/>
    <w:rsid w:val="007E3489"/>
    <w:rsid w:val="007E5B99"/>
    <w:rsid w:val="007E7444"/>
    <w:rsid w:val="007F6A80"/>
    <w:rsid w:val="0080501E"/>
    <w:rsid w:val="0081257C"/>
    <w:rsid w:val="00813445"/>
    <w:rsid w:val="00815D96"/>
    <w:rsid w:val="008253C3"/>
    <w:rsid w:val="008302B8"/>
    <w:rsid w:val="00834797"/>
    <w:rsid w:val="008356D5"/>
    <w:rsid w:val="00845E1E"/>
    <w:rsid w:val="008501A0"/>
    <w:rsid w:val="00857358"/>
    <w:rsid w:val="008604A3"/>
    <w:rsid w:val="008615B7"/>
    <w:rsid w:val="00864E74"/>
    <w:rsid w:val="008662C1"/>
    <w:rsid w:val="008713A7"/>
    <w:rsid w:val="00871C2E"/>
    <w:rsid w:val="008720C0"/>
    <w:rsid w:val="008747DA"/>
    <w:rsid w:val="0088449A"/>
    <w:rsid w:val="00887B8D"/>
    <w:rsid w:val="00892A76"/>
    <w:rsid w:val="00895159"/>
    <w:rsid w:val="00895E3F"/>
    <w:rsid w:val="008A1746"/>
    <w:rsid w:val="008A5416"/>
    <w:rsid w:val="008A5535"/>
    <w:rsid w:val="008B3F1D"/>
    <w:rsid w:val="008B46EA"/>
    <w:rsid w:val="008B5305"/>
    <w:rsid w:val="008B7671"/>
    <w:rsid w:val="008C4D80"/>
    <w:rsid w:val="008C5ED2"/>
    <w:rsid w:val="008D2C94"/>
    <w:rsid w:val="008D4CE8"/>
    <w:rsid w:val="008D60D5"/>
    <w:rsid w:val="008E1317"/>
    <w:rsid w:val="008E3820"/>
    <w:rsid w:val="008E4E03"/>
    <w:rsid w:val="008E6E72"/>
    <w:rsid w:val="008E776D"/>
    <w:rsid w:val="008F034F"/>
    <w:rsid w:val="008F0468"/>
    <w:rsid w:val="008F18BB"/>
    <w:rsid w:val="008F1CB2"/>
    <w:rsid w:val="008F6EF8"/>
    <w:rsid w:val="00903D03"/>
    <w:rsid w:val="0091350F"/>
    <w:rsid w:val="00913BB4"/>
    <w:rsid w:val="0091460C"/>
    <w:rsid w:val="0091754D"/>
    <w:rsid w:val="00923A5E"/>
    <w:rsid w:val="009241A2"/>
    <w:rsid w:val="00931122"/>
    <w:rsid w:val="009319AC"/>
    <w:rsid w:val="0093457A"/>
    <w:rsid w:val="0094469A"/>
    <w:rsid w:val="00954FE4"/>
    <w:rsid w:val="009604BF"/>
    <w:rsid w:val="00961313"/>
    <w:rsid w:val="00963A4B"/>
    <w:rsid w:val="0097667C"/>
    <w:rsid w:val="00977076"/>
    <w:rsid w:val="009779CC"/>
    <w:rsid w:val="00977B12"/>
    <w:rsid w:val="00983C8B"/>
    <w:rsid w:val="0099134E"/>
    <w:rsid w:val="009A3524"/>
    <w:rsid w:val="009A3847"/>
    <w:rsid w:val="009A5D71"/>
    <w:rsid w:val="009A5FA0"/>
    <w:rsid w:val="009A7D6D"/>
    <w:rsid w:val="009C2BA6"/>
    <w:rsid w:val="009D62C8"/>
    <w:rsid w:val="009D6D0B"/>
    <w:rsid w:val="009F05F5"/>
    <w:rsid w:val="009F3FC9"/>
    <w:rsid w:val="009F6FC0"/>
    <w:rsid w:val="009F7C3F"/>
    <w:rsid w:val="00A05D72"/>
    <w:rsid w:val="00A22A0B"/>
    <w:rsid w:val="00A23116"/>
    <w:rsid w:val="00A237D7"/>
    <w:rsid w:val="00A25BC8"/>
    <w:rsid w:val="00A307D5"/>
    <w:rsid w:val="00A31B6D"/>
    <w:rsid w:val="00A33BAB"/>
    <w:rsid w:val="00A349E2"/>
    <w:rsid w:val="00A415A5"/>
    <w:rsid w:val="00A4281B"/>
    <w:rsid w:val="00A45EE1"/>
    <w:rsid w:val="00A54C24"/>
    <w:rsid w:val="00A61662"/>
    <w:rsid w:val="00A6300E"/>
    <w:rsid w:val="00A658DF"/>
    <w:rsid w:val="00A65D39"/>
    <w:rsid w:val="00A70332"/>
    <w:rsid w:val="00A70EEB"/>
    <w:rsid w:val="00A74E6B"/>
    <w:rsid w:val="00A763BD"/>
    <w:rsid w:val="00A774FE"/>
    <w:rsid w:val="00A8421F"/>
    <w:rsid w:val="00A85ABF"/>
    <w:rsid w:val="00AA2E91"/>
    <w:rsid w:val="00AA78BC"/>
    <w:rsid w:val="00AB24FC"/>
    <w:rsid w:val="00AB421B"/>
    <w:rsid w:val="00AB6CBA"/>
    <w:rsid w:val="00AB7D61"/>
    <w:rsid w:val="00AD18B0"/>
    <w:rsid w:val="00AD2795"/>
    <w:rsid w:val="00AD3AC1"/>
    <w:rsid w:val="00AD6EE1"/>
    <w:rsid w:val="00AE5D40"/>
    <w:rsid w:val="00AF0741"/>
    <w:rsid w:val="00AF0C83"/>
    <w:rsid w:val="00AF4DC3"/>
    <w:rsid w:val="00AF5B86"/>
    <w:rsid w:val="00AF7716"/>
    <w:rsid w:val="00B01508"/>
    <w:rsid w:val="00B02E1B"/>
    <w:rsid w:val="00B12F67"/>
    <w:rsid w:val="00B1361A"/>
    <w:rsid w:val="00B15B17"/>
    <w:rsid w:val="00B20751"/>
    <w:rsid w:val="00B23058"/>
    <w:rsid w:val="00B264F2"/>
    <w:rsid w:val="00B27AFB"/>
    <w:rsid w:val="00B312A0"/>
    <w:rsid w:val="00B31E92"/>
    <w:rsid w:val="00B33344"/>
    <w:rsid w:val="00B3376A"/>
    <w:rsid w:val="00B40360"/>
    <w:rsid w:val="00B42975"/>
    <w:rsid w:val="00B44C06"/>
    <w:rsid w:val="00B50049"/>
    <w:rsid w:val="00B56440"/>
    <w:rsid w:val="00B57359"/>
    <w:rsid w:val="00B60293"/>
    <w:rsid w:val="00B62430"/>
    <w:rsid w:val="00B65065"/>
    <w:rsid w:val="00B729CE"/>
    <w:rsid w:val="00B837F4"/>
    <w:rsid w:val="00B85757"/>
    <w:rsid w:val="00B86315"/>
    <w:rsid w:val="00B86E17"/>
    <w:rsid w:val="00B9203B"/>
    <w:rsid w:val="00B94871"/>
    <w:rsid w:val="00B9514C"/>
    <w:rsid w:val="00B95C84"/>
    <w:rsid w:val="00BB12A5"/>
    <w:rsid w:val="00BB4356"/>
    <w:rsid w:val="00BC21F1"/>
    <w:rsid w:val="00BC55A9"/>
    <w:rsid w:val="00BD1290"/>
    <w:rsid w:val="00BE1A59"/>
    <w:rsid w:val="00BE76B0"/>
    <w:rsid w:val="00C036DE"/>
    <w:rsid w:val="00C04889"/>
    <w:rsid w:val="00C04E8F"/>
    <w:rsid w:val="00C07BCF"/>
    <w:rsid w:val="00C14E29"/>
    <w:rsid w:val="00C2300B"/>
    <w:rsid w:val="00C269C4"/>
    <w:rsid w:val="00C27B99"/>
    <w:rsid w:val="00C302BF"/>
    <w:rsid w:val="00C306C6"/>
    <w:rsid w:val="00C314D1"/>
    <w:rsid w:val="00C31D58"/>
    <w:rsid w:val="00C322AD"/>
    <w:rsid w:val="00C41582"/>
    <w:rsid w:val="00C41661"/>
    <w:rsid w:val="00C424F1"/>
    <w:rsid w:val="00C52830"/>
    <w:rsid w:val="00C638BD"/>
    <w:rsid w:val="00C8194C"/>
    <w:rsid w:val="00C8197F"/>
    <w:rsid w:val="00C91236"/>
    <w:rsid w:val="00C937A8"/>
    <w:rsid w:val="00C97456"/>
    <w:rsid w:val="00CA077D"/>
    <w:rsid w:val="00CA5887"/>
    <w:rsid w:val="00CA5E58"/>
    <w:rsid w:val="00CB09C9"/>
    <w:rsid w:val="00CB7AE1"/>
    <w:rsid w:val="00CC0E70"/>
    <w:rsid w:val="00CC26F2"/>
    <w:rsid w:val="00CC3C53"/>
    <w:rsid w:val="00CC4467"/>
    <w:rsid w:val="00CC675A"/>
    <w:rsid w:val="00CC7536"/>
    <w:rsid w:val="00CD54C0"/>
    <w:rsid w:val="00CD5AF7"/>
    <w:rsid w:val="00CE28C9"/>
    <w:rsid w:val="00CE4C78"/>
    <w:rsid w:val="00CE5FE0"/>
    <w:rsid w:val="00CF0B19"/>
    <w:rsid w:val="00CF3645"/>
    <w:rsid w:val="00CF3F3D"/>
    <w:rsid w:val="00CF72CA"/>
    <w:rsid w:val="00D00E96"/>
    <w:rsid w:val="00D0374F"/>
    <w:rsid w:val="00D06151"/>
    <w:rsid w:val="00D24A6A"/>
    <w:rsid w:val="00D26817"/>
    <w:rsid w:val="00D30005"/>
    <w:rsid w:val="00D302E5"/>
    <w:rsid w:val="00D31B7C"/>
    <w:rsid w:val="00D33D59"/>
    <w:rsid w:val="00D343CE"/>
    <w:rsid w:val="00D3500B"/>
    <w:rsid w:val="00D35B9E"/>
    <w:rsid w:val="00D3605D"/>
    <w:rsid w:val="00D36BF2"/>
    <w:rsid w:val="00D51630"/>
    <w:rsid w:val="00D51938"/>
    <w:rsid w:val="00D52232"/>
    <w:rsid w:val="00D52857"/>
    <w:rsid w:val="00D66F23"/>
    <w:rsid w:val="00D7399A"/>
    <w:rsid w:val="00D75E5D"/>
    <w:rsid w:val="00D82621"/>
    <w:rsid w:val="00D83DCB"/>
    <w:rsid w:val="00D84B97"/>
    <w:rsid w:val="00D85310"/>
    <w:rsid w:val="00D9448B"/>
    <w:rsid w:val="00D95306"/>
    <w:rsid w:val="00DA60CE"/>
    <w:rsid w:val="00DA6CA5"/>
    <w:rsid w:val="00DB0AD1"/>
    <w:rsid w:val="00DB454F"/>
    <w:rsid w:val="00DC01BE"/>
    <w:rsid w:val="00DC5C84"/>
    <w:rsid w:val="00DD30CD"/>
    <w:rsid w:val="00DE2C0B"/>
    <w:rsid w:val="00DE7BDF"/>
    <w:rsid w:val="00DF18F4"/>
    <w:rsid w:val="00DF7696"/>
    <w:rsid w:val="00E0230B"/>
    <w:rsid w:val="00E05A0A"/>
    <w:rsid w:val="00E06915"/>
    <w:rsid w:val="00E1196E"/>
    <w:rsid w:val="00E13B37"/>
    <w:rsid w:val="00E3095C"/>
    <w:rsid w:val="00E3100E"/>
    <w:rsid w:val="00E36FE0"/>
    <w:rsid w:val="00E4497B"/>
    <w:rsid w:val="00E44E0E"/>
    <w:rsid w:val="00E476B1"/>
    <w:rsid w:val="00E50B4D"/>
    <w:rsid w:val="00E50BD2"/>
    <w:rsid w:val="00E61081"/>
    <w:rsid w:val="00E70A94"/>
    <w:rsid w:val="00E74114"/>
    <w:rsid w:val="00E76298"/>
    <w:rsid w:val="00E824F6"/>
    <w:rsid w:val="00E82BDA"/>
    <w:rsid w:val="00E947D5"/>
    <w:rsid w:val="00E95129"/>
    <w:rsid w:val="00EA1E3E"/>
    <w:rsid w:val="00EA499D"/>
    <w:rsid w:val="00EC1157"/>
    <w:rsid w:val="00EC277F"/>
    <w:rsid w:val="00EC5AAF"/>
    <w:rsid w:val="00EC6461"/>
    <w:rsid w:val="00ED6117"/>
    <w:rsid w:val="00EE05F7"/>
    <w:rsid w:val="00EE1E25"/>
    <w:rsid w:val="00EE7DE1"/>
    <w:rsid w:val="00EF73B3"/>
    <w:rsid w:val="00F00705"/>
    <w:rsid w:val="00F00AC1"/>
    <w:rsid w:val="00F0186A"/>
    <w:rsid w:val="00F0326F"/>
    <w:rsid w:val="00F0348A"/>
    <w:rsid w:val="00F21935"/>
    <w:rsid w:val="00F242AC"/>
    <w:rsid w:val="00F30FA7"/>
    <w:rsid w:val="00F4128E"/>
    <w:rsid w:val="00F45FF6"/>
    <w:rsid w:val="00F51758"/>
    <w:rsid w:val="00F65E1D"/>
    <w:rsid w:val="00F6745D"/>
    <w:rsid w:val="00F67623"/>
    <w:rsid w:val="00F72781"/>
    <w:rsid w:val="00F73332"/>
    <w:rsid w:val="00F74D97"/>
    <w:rsid w:val="00F7543D"/>
    <w:rsid w:val="00F76B40"/>
    <w:rsid w:val="00F816F5"/>
    <w:rsid w:val="00F84176"/>
    <w:rsid w:val="00F8430B"/>
    <w:rsid w:val="00F845EC"/>
    <w:rsid w:val="00F9249B"/>
    <w:rsid w:val="00FA41B1"/>
    <w:rsid w:val="00FC2F9B"/>
    <w:rsid w:val="00FC41E6"/>
    <w:rsid w:val="00FD023B"/>
    <w:rsid w:val="00FD0C23"/>
    <w:rsid w:val="00FD1F34"/>
    <w:rsid w:val="00FD35C5"/>
    <w:rsid w:val="00FD4EFE"/>
    <w:rsid w:val="00FE2B0B"/>
    <w:rsid w:val="00FE39B9"/>
    <w:rsid w:val="00FE73EF"/>
    <w:rsid w:val="00FE7AAB"/>
    <w:rsid w:val="00FF1D60"/>
    <w:rsid w:val="00FF76D5"/>
    <w:rsid w:val="00FF79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6f,#0095cd"/>
    </o:shapedefaults>
    <o:shapelayout v:ext="edit">
      <o:idmap v:ext="edit" data="1"/>
    </o:shapelayout>
  </w:shapeDefaults>
  <w:decimalSymbol w:val="."/>
  <w:listSeparator w:val=","/>
  <w14:docId w14:val="6A3E6EDA"/>
  <w15:docId w15:val="{E0A303A5-A542-44DB-9870-0547B7DE7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763BD"/>
    <w:pPr>
      <w:bidi/>
      <w:spacing w:after="120" w:line="360" w:lineRule="auto"/>
      <w:jc w:val="both"/>
    </w:pPr>
    <w:rPr>
      <w:rFonts w:cs="David"/>
      <w:sz w:val="24"/>
      <w:szCs w:val="24"/>
    </w:rPr>
  </w:style>
  <w:style w:type="paragraph" w:styleId="Heading1">
    <w:name w:val="heading 1"/>
    <w:aliases w:val="h1,level 1,Level 1 Head,Head 1,Head 11,Head 12,Head 111,Head 13,Head 112,Head 14,Head 113,Head 15,Head 114,Head 16,Head 115,Head 17,Head 116,Head 18,Head 117,Head 19,Head 118,Head 121,Head 1111,Head 131,Head 1121,Head 141,Cha,h11"/>
    <w:next w:val="Normal"/>
    <w:link w:val="Heading1Char"/>
    <w:qFormat/>
    <w:rsid w:val="00B3376A"/>
    <w:pPr>
      <w:widowControl w:val="0"/>
      <w:numPr>
        <w:numId w:val="2"/>
      </w:numPr>
      <w:shd w:val="clear" w:color="auto" w:fill="0095CD"/>
      <w:bidi/>
      <w:spacing w:before="240" w:after="120" w:line="360" w:lineRule="auto"/>
      <w:outlineLvl w:val="0"/>
    </w:pPr>
    <w:rPr>
      <w:rFonts w:ascii="Times New Roman Bold" w:hAnsi="Times New Roman Bold" w:cs="David"/>
      <w:b/>
      <w:bCs/>
      <w:color w:val="FFFFFF"/>
      <w:kern w:val="32"/>
      <w:sz w:val="32"/>
      <w:szCs w:val="32"/>
    </w:rPr>
  </w:style>
  <w:style w:type="paragraph" w:styleId="Heading2">
    <w:name w:val="heading 2"/>
    <w:basedOn w:val="Normal"/>
    <w:next w:val="Normal"/>
    <w:link w:val="Heading2Char"/>
    <w:qFormat/>
    <w:rsid w:val="00B3376A"/>
    <w:pPr>
      <w:widowControl w:val="0"/>
      <w:numPr>
        <w:ilvl w:val="1"/>
        <w:numId w:val="2"/>
      </w:numPr>
      <w:spacing w:before="120"/>
      <w:outlineLvl w:val="1"/>
    </w:pPr>
    <w:rPr>
      <w:rFonts w:ascii="Times New Roman Bold" w:hAnsi="Times New Roman Bold"/>
      <w:b/>
      <w:bCs/>
      <w:color w:val="1F497D"/>
      <w:sz w:val="28"/>
      <w:szCs w:val="28"/>
    </w:rPr>
  </w:style>
  <w:style w:type="paragraph" w:styleId="Heading3">
    <w:name w:val="heading 3"/>
    <w:basedOn w:val="Normal"/>
    <w:next w:val="Normal"/>
    <w:qFormat/>
    <w:rsid w:val="00584231"/>
    <w:pPr>
      <w:widowControl w:val="0"/>
      <w:numPr>
        <w:ilvl w:val="2"/>
        <w:numId w:val="2"/>
      </w:numPr>
      <w:spacing w:before="120"/>
      <w:outlineLvl w:val="2"/>
    </w:pPr>
    <w:rPr>
      <w:rFonts w:ascii="Times New Roman Bold" w:hAnsi="Times New Roman Bold"/>
      <w:b/>
      <w:bCs/>
      <w:color w:val="1F497D"/>
      <w:sz w:val="26"/>
    </w:rPr>
  </w:style>
  <w:style w:type="paragraph" w:styleId="Heading4">
    <w:name w:val="heading 4"/>
    <w:next w:val="Normal"/>
    <w:qFormat/>
    <w:rsid w:val="00B3376A"/>
    <w:pPr>
      <w:widowControl w:val="0"/>
      <w:numPr>
        <w:ilvl w:val="3"/>
        <w:numId w:val="2"/>
      </w:numPr>
      <w:bidi/>
      <w:spacing w:before="120" w:after="120" w:line="360" w:lineRule="auto"/>
      <w:outlineLvl w:val="3"/>
    </w:pPr>
    <w:rPr>
      <w:rFonts w:ascii="Times New Roman Bold" w:hAnsi="Times New Roman Bold" w:cs="David"/>
      <w:b/>
      <w:bCs/>
      <w:color w:val="1F497D"/>
      <w:sz w:val="24"/>
      <w:szCs w:val="24"/>
    </w:rPr>
  </w:style>
  <w:style w:type="paragraph" w:styleId="Heading5">
    <w:name w:val="heading 5"/>
    <w:next w:val="Normal"/>
    <w:qFormat/>
    <w:rsid w:val="00B3376A"/>
    <w:pPr>
      <w:numPr>
        <w:ilvl w:val="4"/>
        <w:numId w:val="2"/>
      </w:numPr>
      <w:bidi/>
      <w:spacing w:before="120" w:after="120" w:line="360" w:lineRule="auto"/>
      <w:jc w:val="both"/>
      <w:outlineLvl w:val="4"/>
    </w:pPr>
    <w:rPr>
      <w:rFonts w:cs="David"/>
      <w:b/>
      <w:bCs/>
      <w:color w:val="1F497D" w:themeColor="text2"/>
      <w:sz w:val="24"/>
      <w:szCs w:val="24"/>
    </w:rPr>
  </w:style>
  <w:style w:type="paragraph" w:styleId="Heading6">
    <w:name w:val="heading 6"/>
    <w:basedOn w:val="Normal"/>
    <w:next w:val="Normal"/>
    <w:qFormat/>
    <w:rsid w:val="00B3376A"/>
    <w:pPr>
      <w:numPr>
        <w:ilvl w:val="5"/>
        <w:numId w:val="2"/>
      </w:numPr>
      <w:spacing w:before="120"/>
      <w:outlineLvl w:val="5"/>
    </w:pPr>
    <w:rPr>
      <w:color w:val="1F497D"/>
    </w:rPr>
  </w:style>
  <w:style w:type="paragraph" w:styleId="Heading7">
    <w:name w:val="heading 7"/>
    <w:basedOn w:val="Normal"/>
    <w:next w:val="Normal"/>
    <w:qFormat/>
    <w:rsid w:val="00B3376A"/>
    <w:pPr>
      <w:numPr>
        <w:ilvl w:val="6"/>
        <w:numId w:val="2"/>
      </w:numPr>
      <w:spacing w:before="240" w:after="60"/>
      <w:outlineLvl w:val="6"/>
    </w:pPr>
    <w:rPr>
      <w:rFonts w:cs="Times New Roman"/>
    </w:rPr>
  </w:style>
  <w:style w:type="paragraph" w:styleId="Heading8">
    <w:name w:val="heading 8"/>
    <w:basedOn w:val="Normal"/>
    <w:next w:val="Normal"/>
    <w:qFormat/>
    <w:rsid w:val="00B3376A"/>
    <w:pPr>
      <w:numPr>
        <w:ilvl w:val="7"/>
        <w:numId w:val="2"/>
      </w:numPr>
      <w:spacing w:before="240" w:after="60"/>
      <w:outlineLvl w:val="7"/>
    </w:pPr>
    <w:rPr>
      <w:rFonts w:cs="Times New Roman"/>
      <w:i/>
      <w:iCs/>
    </w:rPr>
  </w:style>
  <w:style w:type="paragraph" w:styleId="Heading9">
    <w:name w:val="heading 9"/>
    <w:basedOn w:val="Normal"/>
    <w:next w:val="Normal"/>
    <w:qFormat/>
    <w:rsid w:val="00B3376A"/>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1">
    <w:name w:val="Style Heading 1 +"/>
    <w:basedOn w:val="Heading1"/>
    <w:rsid w:val="001162ED"/>
    <w:pPr>
      <w:ind w:left="715" w:hanging="431"/>
    </w:pPr>
  </w:style>
  <w:style w:type="paragraph" w:styleId="Header">
    <w:name w:val="header"/>
    <w:aliases w:val="הנדון"/>
    <w:basedOn w:val="Normal"/>
    <w:link w:val="HeaderChar"/>
    <w:rsid w:val="007148A7"/>
    <w:pPr>
      <w:tabs>
        <w:tab w:val="center" w:pos="4153"/>
        <w:tab w:val="right" w:pos="8306"/>
      </w:tabs>
    </w:pPr>
  </w:style>
  <w:style w:type="paragraph" w:styleId="Footer">
    <w:name w:val="footer"/>
    <w:link w:val="FooterChar"/>
    <w:uiPriority w:val="99"/>
    <w:rsid w:val="000F70DC"/>
    <w:pPr>
      <w:tabs>
        <w:tab w:val="center" w:pos="4153"/>
        <w:tab w:val="right" w:pos="8306"/>
      </w:tabs>
    </w:pPr>
    <w:rPr>
      <w:rFonts w:cs="David"/>
      <w:sz w:val="24"/>
    </w:rPr>
  </w:style>
  <w:style w:type="paragraph" w:styleId="TOC1">
    <w:name w:val="toc 1"/>
    <w:basedOn w:val="Normal"/>
    <w:next w:val="Normal"/>
    <w:autoRedefine/>
    <w:uiPriority w:val="39"/>
    <w:rsid w:val="00A33BAB"/>
    <w:pPr>
      <w:tabs>
        <w:tab w:val="left" w:pos="1134"/>
        <w:tab w:val="right" w:leader="dot" w:pos="8789"/>
      </w:tabs>
      <w:spacing w:after="0"/>
    </w:pPr>
    <w:rPr>
      <w:b/>
      <w:bCs/>
      <w:caps/>
      <w:szCs w:val="28"/>
      <w:lang w:eastAsia="he-IL"/>
    </w:rPr>
  </w:style>
  <w:style w:type="paragraph" w:styleId="TOC2">
    <w:name w:val="toc 2"/>
    <w:basedOn w:val="Normal"/>
    <w:next w:val="Normal"/>
    <w:autoRedefine/>
    <w:uiPriority w:val="39"/>
    <w:rsid w:val="00A33BAB"/>
    <w:pPr>
      <w:tabs>
        <w:tab w:val="left" w:pos="1134"/>
        <w:tab w:val="right" w:leader="dot" w:pos="8789"/>
      </w:tabs>
      <w:spacing w:after="0"/>
    </w:pPr>
    <w:rPr>
      <w:b/>
      <w:bCs/>
      <w:smallCaps/>
      <w:sz w:val="22"/>
      <w:lang w:eastAsia="he-IL"/>
    </w:rPr>
  </w:style>
  <w:style w:type="paragraph" w:styleId="TOC3">
    <w:name w:val="toc 3"/>
    <w:basedOn w:val="Normal"/>
    <w:next w:val="Normal"/>
    <w:autoRedefine/>
    <w:semiHidden/>
    <w:rsid w:val="00A33BAB"/>
    <w:pPr>
      <w:tabs>
        <w:tab w:val="left" w:pos="1134"/>
        <w:tab w:val="right" w:leader="dot" w:pos="8789"/>
      </w:tabs>
      <w:spacing w:after="0"/>
    </w:pPr>
    <w:rPr>
      <w:i/>
      <w:sz w:val="20"/>
      <w:lang w:eastAsia="he-IL"/>
    </w:rPr>
  </w:style>
  <w:style w:type="paragraph" w:styleId="TOC4">
    <w:name w:val="toc 4"/>
    <w:basedOn w:val="Normal"/>
    <w:next w:val="Normal"/>
    <w:autoRedefine/>
    <w:semiHidden/>
    <w:rsid w:val="008D4CE8"/>
    <w:pPr>
      <w:tabs>
        <w:tab w:val="left" w:pos="1074"/>
        <w:tab w:val="right" w:leader="dot" w:pos="8814"/>
      </w:tabs>
      <w:spacing w:after="0"/>
    </w:pPr>
    <w:rPr>
      <w:rFonts w:cs="Times New Roman"/>
      <w:sz w:val="18"/>
      <w:szCs w:val="18"/>
      <w:lang w:eastAsia="he-IL"/>
    </w:rPr>
  </w:style>
  <w:style w:type="paragraph" w:styleId="TOC5">
    <w:name w:val="toc 5"/>
    <w:basedOn w:val="Normal"/>
    <w:next w:val="Normal"/>
    <w:autoRedefine/>
    <w:semiHidden/>
    <w:rsid w:val="008D4CE8"/>
    <w:pPr>
      <w:tabs>
        <w:tab w:val="left" w:pos="1254"/>
        <w:tab w:val="right" w:leader="dot" w:pos="9344"/>
      </w:tabs>
      <w:spacing w:after="0"/>
    </w:pPr>
    <w:rPr>
      <w:rFonts w:cs="Times New Roman"/>
      <w:sz w:val="18"/>
      <w:szCs w:val="18"/>
      <w:lang w:eastAsia="he-IL"/>
    </w:rPr>
  </w:style>
  <w:style w:type="paragraph" w:styleId="TOC6">
    <w:name w:val="toc 6"/>
    <w:basedOn w:val="Normal"/>
    <w:next w:val="Normal"/>
    <w:autoRedefine/>
    <w:semiHidden/>
    <w:rsid w:val="008D4CE8"/>
    <w:pPr>
      <w:tabs>
        <w:tab w:val="left" w:pos="714"/>
        <w:tab w:val="left" w:pos="1254"/>
        <w:tab w:val="right" w:leader="dot" w:pos="9344"/>
      </w:tabs>
      <w:spacing w:after="0"/>
    </w:pPr>
    <w:rPr>
      <w:rFonts w:cs="Times New Roman"/>
      <w:sz w:val="18"/>
      <w:szCs w:val="18"/>
      <w:lang w:eastAsia="he-IL"/>
    </w:rPr>
  </w:style>
  <w:style w:type="character" w:styleId="Hyperlink">
    <w:name w:val="Hyperlink"/>
    <w:aliases w:val="Normal 2"/>
    <w:basedOn w:val="DefaultParagraphFont"/>
    <w:uiPriority w:val="99"/>
    <w:rsid w:val="007D3FFF"/>
    <w:rPr>
      <w:noProof/>
      <w:color w:val="0000FF"/>
      <w:u w:val="single"/>
    </w:rPr>
  </w:style>
  <w:style w:type="paragraph" w:styleId="Title">
    <w:name w:val="Title"/>
    <w:basedOn w:val="Normal"/>
    <w:link w:val="TitleChar"/>
    <w:qFormat/>
    <w:rsid w:val="00A33BAB"/>
    <w:pPr>
      <w:jc w:val="center"/>
    </w:pPr>
    <w:rPr>
      <w:b/>
      <w:bCs/>
      <w:sz w:val="36"/>
      <w:szCs w:val="40"/>
    </w:rPr>
  </w:style>
  <w:style w:type="table" w:styleId="TableGrid">
    <w:name w:val="Table Grid"/>
    <w:basedOn w:val="TableNormal"/>
    <w:uiPriority w:val="59"/>
    <w:rsid w:val="00F74D9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1">
    <w:name w:val="B1"/>
    <w:rsid w:val="003349C9"/>
    <w:pPr>
      <w:numPr>
        <w:numId w:val="1"/>
      </w:numPr>
      <w:bidi/>
      <w:spacing w:line="360" w:lineRule="auto"/>
      <w:ind w:left="851" w:hanging="284"/>
    </w:pPr>
    <w:rPr>
      <w:rFonts w:cs="David"/>
      <w:sz w:val="24"/>
      <w:szCs w:val="24"/>
      <w:lang w:eastAsia="he-IL"/>
    </w:rPr>
  </w:style>
  <w:style w:type="paragraph" w:customStyle="1" w:styleId="B2">
    <w:name w:val="B2"/>
    <w:rsid w:val="003349C9"/>
    <w:pPr>
      <w:numPr>
        <w:ilvl w:val="1"/>
        <w:numId w:val="1"/>
      </w:numPr>
      <w:tabs>
        <w:tab w:val="clear" w:pos="1364"/>
        <w:tab w:val="num" w:pos="851"/>
      </w:tabs>
      <w:bidi/>
      <w:spacing w:line="360" w:lineRule="auto"/>
      <w:ind w:left="1135"/>
    </w:pPr>
    <w:rPr>
      <w:rFonts w:cs="David"/>
      <w:sz w:val="24"/>
      <w:szCs w:val="24"/>
      <w:lang w:eastAsia="he-IL"/>
    </w:rPr>
  </w:style>
  <w:style w:type="paragraph" w:customStyle="1" w:styleId="21">
    <w:name w:val="כותרת 21"/>
    <w:basedOn w:val="Normal"/>
    <w:qFormat/>
    <w:rsid w:val="00515833"/>
    <w:pPr>
      <w:tabs>
        <w:tab w:val="left" w:pos="990"/>
      </w:tabs>
    </w:pPr>
    <w:rPr>
      <w:b/>
      <w:bCs/>
      <w:sz w:val="28"/>
      <w:szCs w:val="28"/>
    </w:rPr>
  </w:style>
  <w:style w:type="paragraph" w:customStyle="1" w:styleId="a">
    <w:name w:val="נספח"/>
    <w:basedOn w:val="Normal"/>
    <w:link w:val="Char"/>
    <w:qFormat/>
    <w:rsid w:val="000D377F"/>
    <w:pPr>
      <w:shd w:val="clear" w:color="auto" w:fill="C2D69B" w:themeFill="accent3" w:themeFillTint="99"/>
      <w:jc w:val="center"/>
    </w:pPr>
    <w:rPr>
      <w:b/>
      <w:bCs/>
      <w:sz w:val="32"/>
      <w:szCs w:val="32"/>
    </w:rPr>
  </w:style>
  <w:style w:type="character" w:customStyle="1" w:styleId="Char">
    <w:name w:val="נספח Char"/>
    <w:basedOn w:val="DefaultParagraphFont"/>
    <w:link w:val="a"/>
    <w:rsid w:val="000D377F"/>
    <w:rPr>
      <w:rFonts w:cs="David"/>
      <w:b/>
      <w:bCs/>
      <w:sz w:val="32"/>
      <w:szCs w:val="32"/>
      <w:shd w:val="clear" w:color="auto" w:fill="C2D69B" w:themeFill="accent3" w:themeFillTint="99"/>
    </w:rPr>
  </w:style>
  <w:style w:type="paragraph" w:styleId="BalloonText">
    <w:name w:val="Balloon Text"/>
    <w:basedOn w:val="Normal"/>
    <w:link w:val="BalloonTextChar"/>
    <w:rsid w:val="00136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3614F"/>
    <w:rPr>
      <w:rFonts w:ascii="Tahoma" w:hAnsi="Tahoma" w:cs="Tahoma"/>
      <w:sz w:val="16"/>
      <w:szCs w:val="16"/>
    </w:rPr>
  </w:style>
  <w:style w:type="character" w:customStyle="1" w:styleId="TitleChar">
    <w:name w:val="Title Char"/>
    <w:basedOn w:val="DefaultParagraphFont"/>
    <w:link w:val="Title"/>
    <w:rsid w:val="005235AF"/>
    <w:rPr>
      <w:rFonts w:cs="David"/>
      <w:b/>
      <w:bCs/>
      <w:sz w:val="36"/>
      <w:szCs w:val="40"/>
    </w:rPr>
  </w:style>
  <w:style w:type="paragraph" w:styleId="ListParagraph">
    <w:name w:val="List Paragraph"/>
    <w:aliases w:val="style 2,פיסקת רשימה1"/>
    <w:basedOn w:val="Normal"/>
    <w:link w:val="ListParagraphChar"/>
    <w:uiPriority w:val="34"/>
    <w:qFormat/>
    <w:rsid w:val="000B0F76"/>
    <w:pPr>
      <w:ind w:left="720"/>
      <w:contextualSpacing/>
      <w:jc w:val="left"/>
    </w:pPr>
  </w:style>
  <w:style w:type="paragraph" w:customStyle="1" w:styleId="Normal1">
    <w:name w:val="Normal1"/>
    <w:basedOn w:val="Normal"/>
    <w:link w:val="Normal1Char"/>
    <w:rsid w:val="008662C1"/>
    <w:pPr>
      <w:spacing w:before="120" w:after="0" w:line="320" w:lineRule="atLeast"/>
      <w:ind w:right="708"/>
    </w:pPr>
    <w:rPr>
      <w:rFonts w:cs="Guttman Yad"/>
      <w:sz w:val="22"/>
      <w:szCs w:val="22"/>
      <w:lang w:eastAsia="he-IL"/>
    </w:rPr>
  </w:style>
  <w:style w:type="character" w:customStyle="1" w:styleId="Normal1Char">
    <w:name w:val="Normal1 Char"/>
    <w:basedOn w:val="DefaultParagraphFont"/>
    <w:link w:val="Normal1"/>
    <w:rsid w:val="008662C1"/>
    <w:rPr>
      <w:rFonts w:cs="Guttman Yad"/>
      <w:sz w:val="22"/>
      <w:szCs w:val="22"/>
      <w:lang w:eastAsia="he-IL"/>
    </w:rPr>
  </w:style>
  <w:style w:type="paragraph" w:styleId="BodyText2">
    <w:name w:val="Body Text 2"/>
    <w:basedOn w:val="Normal"/>
    <w:link w:val="BodyText2Char"/>
    <w:uiPriority w:val="99"/>
    <w:rsid w:val="000D0AAD"/>
    <w:pPr>
      <w:spacing w:line="480" w:lineRule="auto"/>
    </w:pPr>
    <w:rPr>
      <w:rFonts w:cs="Times New Roman"/>
      <w:szCs w:val="20"/>
      <w:lang w:eastAsia="he-IL"/>
    </w:rPr>
  </w:style>
  <w:style w:type="character" w:customStyle="1" w:styleId="BodyText2Char">
    <w:name w:val="Body Text 2 Char"/>
    <w:basedOn w:val="DefaultParagraphFont"/>
    <w:link w:val="BodyText2"/>
    <w:uiPriority w:val="99"/>
    <w:rsid w:val="000D0AAD"/>
    <w:rPr>
      <w:sz w:val="24"/>
      <w:lang w:eastAsia="he-IL"/>
    </w:rPr>
  </w:style>
  <w:style w:type="paragraph" w:styleId="NormalWeb">
    <w:name w:val="Normal (Web)"/>
    <w:basedOn w:val="Normal"/>
    <w:uiPriority w:val="99"/>
    <w:unhideWhenUsed/>
    <w:rsid w:val="009F7C3F"/>
    <w:pPr>
      <w:bidi w:val="0"/>
      <w:spacing w:before="100" w:beforeAutospacing="1" w:after="100" w:afterAutospacing="1" w:line="240" w:lineRule="auto"/>
      <w:jc w:val="left"/>
    </w:pPr>
    <w:rPr>
      <w:rFonts w:eastAsiaTheme="minorEastAsia" w:cs="Times New Roman"/>
    </w:rPr>
  </w:style>
  <w:style w:type="table" w:styleId="LightShading-Accent5">
    <w:name w:val="Light Shading Accent 5"/>
    <w:basedOn w:val="TableNormal"/>
    <w:uiPriority w:val="60"/>
    <w:rsid w:val="00F74D97"/>
    <w:rPr>
      <w:rFonts w:asciiTheme="minorHAnsi" w:eastAsiaTheme="minorHAnsi" w:hAnsiTheme="minorHAnsi" w:cstheme="minorBidi"/>
      <w:color w:val="31849B" w:themeColor="accent5" w:themeShade="BF"/>
      <w:sz w:val="22"/>
      <w:szCs w:val="22"/>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502E4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Grid-Accent3">
    <w:name w:val="Colorful Grid Accent 3"/>
    <w:basedOn w:val="TableNormal"/>
    <w:uiPriority w:val="73"/>
    <w:rsid w:val="00502E4D"/>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List-Accent1">
    <w:name w:val="Colorful List Accent 1"/>
    <w:basedOn w:val="TableNormal"/>
    <w:uiPriority w:val="72"/>
    <w:rsid w:val="00502E4D"/>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1-Accent5">
    <w:name w:val="Medium Grid 1 Accent 5"/>
    <w:basedOn w:val="TableNormal"/>
    <w:uiPriority w:val="67"/>
    <w:rsid w:val="00502E4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List-Accent5">
    <w:name w:val="Light List Accent 5"/>
    <w:basedOn w:val="TableNormal"/>
    <w:uiPriority w:val="61"/>
    <w:rsid w:val="00502E4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Grid8">
    <w:name w:val="Table Grid 8"/>
    <w:basedOn w:val="TableNormal"/>
    <w:rsid w:val="008D2C94"/>
    <w:pPr>
      <w:bidi/>
      <w:spacing w:after="120" w:line="360" w:lineRule="auto"/>
      <w:ind w:left="284"/>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8">
    <w:name w:val="Table List 8"/>
    <w:basedOn w:val="TableNormal"/>
    <w:rsid w:val="008D2C94"/>
    <w:pPr>
      <w:bidi/>
      <w:spacing w:after="120" w:line="360" w:lineRule="auto"/>
      <w:ind w:left="284"/>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List7">
    <w:name w:val="Table List 7"/>
    <w:basedOn w:val="TableNormal"/>
    <w:rsid w:val="008D2C94"/>
    <w:pPr>
      <w:bidi/>
      <w:spacing w:after="120" w:line="360" w:lineRule="auto"/>
      <w:ind w:left="284"/>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Classic2">
    <w:name w:val="Table Classic 2"/>
    <w:basedOn w:val="TableNormal"/>
    <w:rsid w:val="008D2C94"/>
    <w:pPr>
      <w:bidi/>
      <w:spacing w:after="120" w:line="360" w:lineRule="auto"/>
      <w:ind w:left="284"/>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616595"/>
    <w:pPr>
      <w:bidi/>
      <w:spacing w:after="120" w:line="360" w:lineRule="auto"/>
      <w:ind w:left="284"/>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2">
    <w:name w:val="Table Columns 2"/>
    <w:basedOn w:val="TableNormal"/>
    <w:rsid w:val="00616595"/>
    <w:pPr>
      <w:bidi/>
      <w:spacing w:after="120" w:line="360" w:lineRule="auto"/>
      <w:ind w:left="284"/>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5">
    <w:name w:val="Table Columns 5"/>
    <w:basedOn w:val="TableNormal"/>
    <w:rsid w:val="00616595"/>
    <w:pPr>
      <w:bidi/>
      <w:spacing w:after="120" w:line="360" w:lineRule="auto"/>
      <w:ind w:left="284"/>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ediumShading1-Accent5">
    <w:name w:val="Medium Shading 1 Accent 5"/>
    <w:basedOn w:val="TableNormal"/>
    <w:uiPriority w:val="63"/>
    <w:rsid w:val="0061659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a0">
    <w:name w:val="תבנית"/>
    <w:basedOn w:val="TableNormal"/>
    <w:uiPriority w:val="99"/>
    <w:qFormat/>
    <w:rsid w:val="00D51630"/>
    <w:pPr>
      <w:spacing w:before="40"/>
    </w:pPr>
    <w:rPr>
      <w:rFonts w:cs="David"/>
      <w:sz w:val="24"/>
      <w:szCs w:val="24"/>
    </w:rPr>
    <w:tblPr>
      <w:tblStyleRowBandSize w:val="1"/>
      <w:tblInd w:w="284" w:type="dxa"/>
      <w:tblBorders>
        <w:top w:val="single" w:sz="4" w:space="0" w:color="0095CD"/>
        <w:left w:val="single" w:sz="4" w:space="0" w:color="0095CD"/>
        <w:bottom w:val="single" w:sz="4" w:space="0" w:color="0095CD"/>
        <w:right w:val="single" w:sz="4" w:space="0" w:color="0095CD"/>
        <w:insideH w:val="single" w:sz="4" w:space="0" w:color="0095CD"/>
        <w:insideV w:val="single" w:sz="4" w:space="0" w:color="0095CD"/>
      </w:tblBorders>
    </w:tblPr>
    <w:tcPr>
      <w:shd w:val="clear" w:color="auto" w:fill="auto"/>
    </w:tcPr>
    <w:tblStylePr w:type="firstRow">
      <w:pPr>
        <w:wordWrap/>
        <w:spacing w:beforeLines="40" w:beforeAutospacing="0" w:afterLines="40" w:afterAutospacing="0" w:line="240" w:lineRule="auto"/>
      </w:pPr>
      <w:rPr>
        <w:rFonts w:cs="David"/>
        <w:bCs/>
        <w:color w:val="FFFFFF" w:themeColor="background1"/>
        <w:szCs w:val="24"/>
      </w:rPr>
      <w:tblPr/>
      <w:tcPr>
        <w:tcBorders>
          <w:insideH w:val="single" w:sz="4" w:space="0" w:color="FFFFFF" w:themeColor="background1"/>
          <w:insideV w:val="single" w:sz="4" w:space="0" w:color="FFFFFF" w:themeColor="background1"/>
        </w:tcBorders>
        <w:shd w:val="clear" w:color="auto" w:fill="0095CD"/>
      </w:tcPr>
    </w:tblStylePr>
    <w:tblStylePr w:type="band1Horz">
      <w:tblPr/>
      <w:tcPr>
        <w:shd w:val="clear" w:color="auto" w:fill="D2EAF1"/>
      </w:tcPr>
    </w:tblStylePr>
  </w:style>
  <w:style w:type="table" w:styleId="TableTheme">
    <w:name w:val="Table Theme"/>
    <w:basedOn w:val="TableNormal"/>
    <w:rsid w:val="00724200"/>
    <w:pPr>
      <w:bidi/>
      <w:spacing w:after="120" w:line="360" w:lineRule="auto"/>
      <w:ind w:left="28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494760"/>
    <w:pPr>
      <w:bidi/>
    </w:pPr>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bidi/>
      </w:pPr>
      <w:rPr>
        <w:b/>
        <w:bCs/>
        <w:color w:val="FFFFFF" w:themeColor="background1"/>
      </w:rPr>
      <w:tblPr/>
      <w:tcPr>
        <w:shd w:val="clear" w:color="auto" w:fill="9BBB59" w:themeFill="accent3"/>
      </w:tcPr>
    </w:tblStylePr>
    <w:tblStylePr w:type="lastRow">
      <w:pPr>
        <w:bidi/>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pPr>
        <w:bidi/>
      </w:pPr>
      <w:rPr>
        <w:b/>
        <w:bCs/>
      </w:rPr>
    </w:tblStylePr>
    <w:tblStylePr w:type="lastCol">
      <w:pPr>
        <w:bidi/>
      </w:pPr>
      <w:rPr>
        <w:b/>
        <w:bCs/>
      </w:rPr>
    </w:tblStylePr>
    <w:tblStylePr w:type="band1Vert">
      <w:pPr>
        <w:bidi/>
      </w:p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2Vert">
      <w:pPr>
        <w:bidi/>
      </w:pPr>
    </w:tblStylePr>
    <w:tblStylePr w:type="band1Horz">
      <w:pPr>
        <w:bidi/>
      </w:p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2Horz">
      <w:pPr>
        <w:bidi/>
      </w:pPr>
    </w:tblStylePr>
    <w:tblStylePr w:type="neCell">
      <w:pPr>
        <w:bidi/>
      </w:pPr>
    </w:tblStylePr>
    <w:tblStylePr w:type="nwCell">
      <w:pPr>
        <w:bidi/>
      </w:pPr>
    </w:tblStylePr>
    <w:tblStylePr w:type="seCell">
      <w:pPr>
        <w:bidi/>
      </w:pPr>
    </w:tblStylePr>
    <w:tblStylePr w:type="swCell">
      <w:pPr>
        <w:bidi/>
      </w:pPr>
    </w:tblStylePr>
  </w:style>
  <w:style w:type="paragraph" w:customStyle="1" w:styleId="DecimalAligned">
    <w:name w:val="Decimal Aligned"/>
    <w:basedOn w:val="Normal"/>
    <w:uiPriority w:val="40"/>
    <w:qFormat/>
    <w:rsid w:val="00F0186A"/>
    <w:pPr>
      <w:tabs>
        <w:tab w:val="decimal" w:pos="360"/>
      </w:tabs>
      <w:spacing w:after="200" w:line="276" w:lineRule="auto"/>
      <w:jc w:val="left"/>
    </w:pPr>
    <w:rPr>
      <w:rFonts w:asciiTheme="minorHAnsi" w:eastAsiaTheme="minorEastAsia" w:hAnsiTheme="minorHAnsi" w:cstheme="minorBidi"/>
      <w:sz w:val="22"/>
      <w:szCs w:val="22"/>
    </w:rPr>
  </w:style>
  <w:style w:type="paragraph" w:styleId="FootnoteText">
    <w:name w:val="footnote text"/>
    <w:basedOn w:val="Normal"/>
    <w:link w:val="FootnoteTextChar"/>
    <w:uiPriority w:val="99"/>
    <w:unhideWhenUsed/>
    <w:rsid w:val="00F0186A"/>
    <w:pPr>
      <w:spacing w:after="0" w:line="240" w:lineRule="auto"/>
      <w:jc w:val="left"/>
    </w:pPr>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rsid w:val="00F0186A"/>
    <w:rPr>
      <w:rFonts w:asciiTheme="minorHAnsi" w:eastAsiaTheme="minorEastAsia" w:hAnsiTheme="minorHAnsi" w:cstheme="minorBidi"/>
    </w:rPr>
  </w:style>
  <w:style w:type="character" w:styleId="SubtleEmphasis">
    <w:name w:val="Subtle Emphasis"/>
    <w:basedOn w:val="DefaultParagraphFont"/>
    <w:uiPriority w:val="19"/>
    <w:qFormat/>
    <w:rsid w:val="00F0186A"/>
    <w:rPr>
      <w:rFonts w:eastAsiaTheme="minorEastAsia" w:cstheme="minorBidi"/>
      <w:bCs w:val="0"/>
      <w:i/>
      <w:iCs/>
      <w:color w:val="808080" w:themeColor="text1" w:themeTint="7F"/>
      <w:szCs w:val="22"/>
      <w:lang w:bidi="he-IL"/>
    </w:rPr>
  </w:style>
  <w:style w:type="table" w:customStyle="1" w:styleId="LightShading-Accent11">
    <w:name w:val="Light Shading - Accent 11"/>
    <w:basedOn w:val="TableNormal"/>
    <w:uiPriority w:val="60"/>
    <w:rsid w:val="00F0186A"/>
    <w:pPr>
      <w:bidi/>
    </w:pPr>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bidi/>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bidi/>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pPr>
        <w:bidi/>
      </w:pPr>
      <w:rPr>
        <w:b/>
        <w:bCs/>
      </w:rPr>
    </w:tblStylePr>
    <w:tblStylePr w:type="lastCol">
      <w:pPr>
        <w:bidi/>
      </w:pPr>
      <w:rPr>
        <w:b/>
        <w:bCs/>
      </w:rPr>
    </w:tblStylePr>
    <w:tblStylePr w:type="band1Vert">
      <w:pPr>
        <w:bidi/>
      </w:pPr>
      <w:tblPr/>
      <w:tcPr>
        <w:tcBorders>
          <w:left w:val="nil"/>
          <w:right w:val="nil"/>
          <w:insideH w:val="nil"/>
          <w:insideV w:val="nil"/>
        </w:tcBorders>
        <w:shd w:val="clear" w:color="auto" w:fill="D3DFEE" w:themeFill="accent1" w:themeFillTint="3F"/>
      </w:tcPr>
    </w:tblStylePr>
    <w:tblStylePr w:type="band2Vert">
      <w:pPr>
        <w:bidi/>
      </w:pPr>
    </w:tblStylePr>
    <w:tblStylePr w:type="band1Horz">
      <w:pPr>
        <w:bidi/>
      </w:pPr>
      <w:tblPr/>
      <w:tcPr>
        <w:tcBorders>
          <w:left w:val="nil"/>
          <w:right w:val="nil"/>
          <w:insideH w:val="nil"/>
          <w:insideV w:val="nil"/>
        </w:tcBorders>
        <w:shd w:val="clear" w:color="auto" w:fill="D3DFEE" w:themeFill="accent1" w:themeFillTint="3F"/>
      </w:tcPr>
    </w:tblStylePr>
    <w:tblStylePr w:type="band2Horz">
      <w:pPr>
        <w:bidi/>
      </w:pPr>
    </w:tblStylePr>
    <w:tblStylePr w:type="neCell">
      <w:pPr>
        <w:bidi/>
      </w:pPr>
    </w:tblStylePr>
    <w:tblStylePr w:type="nwCell">
      <w:pPr>
        <w:bidi/>
      </w:pPr>
    </w:tblStylePr>
    <w:tblStylePr w:type="seCell">
      <w:pPr>
        <w:bidi/>
      </w:pPr>
    </w:tblStylePr>
    <w:tblStylePr w:type="swCell">
      <w:pPr>
        <w:bidi/>
      </w:pPr>
    </w:tblStylePr>
  </w:style>
  <w:style w:type="table" w:customStyle="1" w:styleId="a1">
    <w:name w:val="טבלה נס"/>
    <w:basedOn w:val="TableNormal"/>
    <w:uiPriority w:val="99"/>
    <w:qFormat/>
    <w:rsid w:val="00B33344"/>
    <w:tblPr>
      <w:tblInd w:w="284" w:type="dxa"/>
      <w:tblBorders>
        <w:top w:val="single" w:sz="4" w:space="0" w:color="0095CD"/>
        <w:left w:val="single" w:sz="4" w:space="0" w:color="0095CD"/>
        <w:bottom w:val="single" w:sz="4" w:space="0" w:color="0095CD"/>
        <w:right w:val="single" w:sz="4" w:space="0" w:color="0095CD"/>
        <w:insideH w:val="single" w:sz="4" w:space="0" w:color="0095CD"/>
        <w:insideV w:val="single" w:sz="4" w:space="0" w:color="0095CD"/>
      </w:tblBorders>
    </w:tblPr>
    <w:tcPr>
      <w:shd w:val="clear" w:color="auto" w:fill="auto"/>
    </w:tcPr>
    <w:tblStylePr w:type="firstRow">
      <w:pPr>
        <w:wordWrap/>
        <w:spacing w:beforeLines="40" w:beforeAutospacing="0" w:afterLines="40" w:afterAutospacing="0" w:line="240" w:lineRule="auto"/>
      </w:pPr>
      <w:rPr>
        <w:rFonts w:ascii="Times New Roman" w:hAnsi="Times New Roman" w:cs="David"/>
        <w:bCs/>
        <w:color w:val="FFFFFF" w:themeColor="background1"/>
        <w:sz w:val="24"/>
        <w:szCs w:val="24"/>
      </w:rPr>
      <w:tblPr/>
      <w:tcPr>
        <w:tcBorders>
          <w:insideH w:val="single" w:sz="4" w:space="0" w:color="FFFFFF" w:themeColor="background1"/>
          <w:insideV w:val="single" w:sz="4" w:space="0" w:color="FFFFFF" w:themeColor="background1"/>
        </w:tcBorders>
        <w:shd w:val="clear" w:color="auto" w:fill="0095CD"/>
      </w:tcPr>
    </w:tblStylePr>
  </w:style>
  <w:style w:type="table" w:customStyle="1" w:styleId="a2">
    <w:name w:val="טבלת לקוח"/>
    <w:basedOn w:val="TableNormal"/>
    <w:uiPriority w:val="99"/>
    <w:qFormat/>
    <w:rsid w:val="008F1CB2"/>
    <w:pPr>
      <w:spacing w:before="40"/>
    </w:pPr>
    <w:tblPr>
      <w:tblInd w:w="28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cPr>
      <w:shd w:val="clear" w:color="auto" w:fill="auto"/>
    </w:tcPr>
    <w:tblStylePr w:type="firstRow">
      <w:tblPr/>
      <w:tcPr>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val="clear" w:color="auto" w:fill="97C503"/>
      </w:tcPr>
    </w:tblStylePr>
    <w:tblStylePr w:type="lastRow">
      <w:tblPr/>
      <w:tcPr>
        <w:shd w:val="clear" w:color="auto" w:fill="C2D69B"/>
      </w:tcPr>
    </w:tblStylePr>
  </w:style>
  <w:style w:type="table" w:styleId="TableSimple1">
    <w:name w:val="Table Simple 1"/>
    <w:basedOn w:val="TableNormal"/>
    <w:rsid w:val="00313365"/>
    <w:pPr>
      <w:bidi/>
      <w:spacing w:after="120" w:line="360" w:lineRule="auto"/>
      <w:ind w:left="284"/>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LightGrid-Accent1">
    <w:name w:val="Light Grid Accent 1"/>
    <w:basedOn w:val="TableNormal"/>
    <w:uiPriority w:val="62"/>
    <w:rsid w:val="009A3524"/>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
    <w:name w:val="לקוח_1"/>
    <w:basedOn w:val="TableNormal"/>
    <w:uiPriority w:val="99"/>
    <w:rsid w:val="00CB09C9"/>
    <w:pPr>
      <w:spacing w:before="40" w:after="40"/>
    </w:pPr>
    <w:tblPr>
      <w:tblStyleRowBandSize w:val="1"/>
      <w:tblInd w:w="284" w:type="dxa"/>
      <w:tblBorders>
        <w:top w:val="single" w:sz="4" w:space="0" w:color="B3CC82"/>
        <w:left w:val="single" w:sz="4" w:space="0" w:color="B3CC82"/>
        <w:bottom w:val="single" w:sz="4" w:space="0" w:color="B3CC82"/>
        <w:right w:val="single" w:sz="4" w:space="0" w:color="B3CC82"/>
        <w:insideH w:val="single" w:sz="4" w:space="0" w:color="B3CC82"/>
        <w:insideV w:val="single" w:sz="4" w:space="0" w:color="B3CC82"/>
      </w:tblBorders>
    </w:tblPr>
    <w:tblStylePr w:type="firstRow">
      <w:tblPr/>
      <w:tcPr>
        <w:tcBorders>
          <w:bottom w:val="double" w:sz="4" w:space="0" w:color="B3CC82"/>
          <w:insideH w:val="double" w:sz="4" w:space="0" w:color="B3CC82"/>
          <w:insideV w:val="double" w:sz="4" w:space="0" w:color="B3CC82"/>
        </w:tcBorders>
        <w:shd w:val="clear" w:color="auto" w:fill="97C503"/>
      </w:tcPr>
    </w:tblStylePr>
    <w:tblStylePr w:type="band1Horz">
      <w:pPr>
        <w:wordWrap/>
        <w:spacing w:beforeLines="40" w:before="40" w:beforeAutospacing="0" w:afterLines="40" w:after="40" w:afterAutospacing="0" w:line="240" w:lineRule="auto"/>
      </w:pPr>
      <w:rPr>
        <w:rFonts w:ascii="Times New Roman" w:hAnsi="Times New Roman" w:cs="David"/>
        <w:color w:val="auto"/>
      </w:rPr>
      <w:tblPr/>
      <w:tcPr>
        <w:shd w:val="clear" w:color="auto" w:fill="E6EED5"/>
      </w:tcPr>
    </w:tblStylePr>
  </w:style>
  <w:style w:type="table" w:customStyle="1" w:styleId="3">
    <w:name w:val="לקוח_3"/>
    <w:basedOn w:val="TableNormal"/>
    <w:uiPriority w:val="99"/>
    <w:rsid w:val="00EA1E3E"/>
    <w:tblPr/>
    <w:tblStylePr w:type="firstRow">
      <w:tblPr/>
      <w:tcPr>
        <w:tcBorders>
          <w:bottom w:val="single" w:sz="4" w:space="0" w:color="B3CC82"/>
        </w:tcBorders>
      </w:tcPr>
    </w:tblStylePr>
  </w:style>
  <w:style w:type="table" w:customStyle="1" w:styleId="30">
    <w:name w:val="נס_3"/>
    <w:basedOn w:val="TableNormal"/>
    <w:uiPriority w:val="99"/>
    <w:rsid w:val="00CB09C9"/>
    <w:pPr>
      <w:spacing w:before="40" w:after="40"/>
    </w:pPr>
    <w:rPr>
      <w:rFonts w:cs="David"/>
    </w:rPr>
    <w:tblPr>
      <w:tblStyleRowBandSize w:val="1"/>
      <w:tblInd w:w="284" w:type="dxa"/>
      <w:tblBorders>
        <w:top w:val="single" w:sz="4" w:space="0" w:color="0095CD"/>
        <w:left w:val="single" w:sz="4" w:space="0" w:color="0095CD"/>
        <w:bottom w:val="single" w:sz="4" w:space="0" w:color="0095CD"/>
        <w:right w:val="single" w:sz="4" w:space="0" w:color="0095CD"/>
        <w:insideH w:val="single" w:sz="4" w:space="0" w:color="0095CD"/>
        <w:insideV w:val="single" w:sz="4" w:space="0" w:color="0095CD"/>
      </w:tblBorders>
    </w:tblPr>
    <w:tblStylePr w:type="firstRow">
      <w:rPr>
        <w:rFonts w:ascii="Times New Roman" w:hAnsi="Times New Roman" w:cs="David"/>
        <w:color w:val="FFFFFF" w:themeColor="background1"/>
        <w:sz w:val="24"/>
        <w:szCs w:val="24"/>
      </w:rPr>
      <w:tblPr/>
      <w:tcPr>
        <w:tcBorders>
          <w:bottom w:val="double" w:sz="4" w:space="0" w:color="0095CD"/>
          <w:insideH w:val="double" w:sz="4" w:space="0" w:color="0095CD"/>
          <w:insideV w:val="double" w:sz="4" w:space="0" w:color="0095CD"/>
        </w:tcBorders>
        <w:shd w:val="clear" w:color="auto" w:fill="0095CD"/>
      </w:tcPr>
    </w:tblStylePr>
    <w:tblStylePr w:type="band1Horz">
      <w:tblPr/>
      <w:tcPr>
        <w:shd w:val="clear" w:color="auto" w:fill="E7EFF6"/>
      </w:tcPr>
    </w:tblStylePr>
    <w:tblStylePr w:type="band2Horz">
      <w:tblPr/>
      <w:tcPr>
        <w:shd w:val="clear" w:color="auto" w:fill="D2EAF1"/>
      </w:tcPr>
    </w:tblStylePr>
  </w:style>
  <w:style w:type="paragraph" w:customStyle="1" w:styleId="a3">
    <w:name w:val="נספח כחול"/>
    <w:basedOn w:val="a"/>
    <w:next w:val="Normal"/>
    <w:link w:val="Char0"/>
    <w:qFormat/>
    <w:rsid w:val="00CB09C9"/>
    <w:pPr>
      <w:shd w:val="clear" w:color="auto" w:fill="4F81BD" w:themeFill="accent1"/>
    </w:pPr>
    <w:rPr>
      <w:rFonts w:ascii="Times New Roman Bold" w:hAnsi="Times New Roman Bold"/>
      <w:color w:val="FFFFFF" w:themeColor="background1"/>
    </w:rPr>
  </w:style>
  <w:style w:type="character" w:customStyle="1" w:styleId="Char0">
    <w:name w:val="נספח כחול Char"/>
    <w:basedOn w:val="Char"/>
    <w:link w:val="a3"/>
    <w:rsid w:val="00CB09C9"/>
    <w:rPr>
      <w:rFonts w:ascii="Times New Roman Bold" w:hAnsi="Times New Roman Bold" w:cs="David"/>
      <w:b/>
      <w:bCs/>
      <w:color w:val="FFFFFF" w:themeColor="background1"/>
      <w:sz w:val="32"/>
      <w:szCs w:val="32"/>
      <w:shd w:val="clear" w:color="auto" w:fill="4F81BD" w:themeFill="accent1"/>
    </w:rPr>
  </w:style>
  <w:style w:type="table" w:customStyle="1" w:styleId="31">
    <w:name w:val="תבנית נס_3"/>
    <w:basedOn w:val="TableNormal"/>
    <w:uiPriority w:val="99"/>
    <w:rsid w:val="00CB09C9"/>
    <w:tblPr/>
  </w:style>
  <w:style w:type="table" w:customStyle="1" w:styleId="2">
    <w:name w:val="לקוח_2"/>
    <w:basedOn w:val="TableNormal"/>
    <w:uiPriority w:val="99"/>
    <w:rsid w:val="0013203D"/>
    <w:tblPr>
      <w:tblStyleRowBandSize w:val="1"/>
      <w:tblInd w:w="284" w:type="dxa"/>
      <w:tblBorders>
        <w:top w:val="single" w:sz="4" w:space="0" w:color="B3CC82"/>
        <w:left w:val="single" w:sz="4" w:space="0" w:color="B3CC82"/>
        <w:bottom w:val="single" w:sz="4" w:space="0" w:color="B3CC82"/>
        <w:right w:val="single" w:sz="4" w:space="0" w:color="B3CC82"/>
        <w:insideH w:val="single" w:sz="4" w:space="0" w:color="B3CC82"/>
        <w:insideV w:val="single" w:sz="4" w:space="0" w:color="B3CC82"/>
      </w:tblBorders>
    </w:tblPr>
    <w:tblStylePr w:type="firstRow">
      <w:tblPr/>
      <w:tcPr>
        <w:tcBorders>
          <w:top w:val="single" w:sz="4" w:space="0" w:color="FFFFFF" w:themeColor="background1"/>
          <w:left w:val="single" w:sz="4" w:space="0" w:color="FFFFFF" w:themeColor="background1"/>
          <w:bottom w:val="doub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97C503"/>
      </w:tcPr>
    </w:tblStylePr>
    <w:tblStylePr w:type="band1Horz">
      <w:tblPr/>
      <w:tcPr>
        <w:shd w:val="clear" w:color="auto" w:fill="E6EED5"/>
      </w:tcPr>
    </w:tblStylePr>
    <w:tblStylePr w:type="band2Horz">
      <w:tblPr/>
      <w:tcPr>
        <w:shd w:val="clear" w:color="auto" w:fill="B3CC82"/>
      </w:tcPr>
    </w:tblStylePr>
  </w:style>
  <w:style w:type="paragraph" w:styleId="TOC9">
    <w:name w:val="toc 9"/>
    <w:basedOn w:val="Normal"/>
    <w:next w:val="Normal"/>
    <w:autoRedefine/>
    <w:uiPriority w:val="39"/>
    <w:rsid w:val="007D3FFF"/>
    <w:pPr>
      <w:tabs>
        <w:tab w:val="right" w:leader="dot" w:pos="9356"/>
      </w:tabs>
      <w:spacing w:after="100"/>
    </w:pPr>
    <w:rPr>
      <w:bCs/>
      <w:iCs/>
    </w:rPr>
  </w:style>
  <w:style w:type="table" w:customStyle="1" w:styleId="a4">
    <w:name w:val="לקוחות"/>
    <w:basedOn w:val="TableNormal"/>
    <w:uiPriority w:val="99"/>
    <w:rsid w:val="00141AAC"/>
    <w:pPr>
      <w:spacing w:before="40" w:after="40" w:line="280" w:lineRule="atLeast"/>
      <w:ind w:left="57"/>
    </w:pPr>
    <w:rPr>
      <w:rFonts w:cs="David"/>
    </w:rPr>
    <w:tblPr>
      <w:tblInd w:w="284" w:type="dxa"/>
      <w:tblBorders>
        <w:top w:val="single" w:sz="4" w:space="0" w:color="0095CD"/>
        <w:left w:val="single" w:sz="4" w:space="0" w:color="0095CD"/>
        <w:bottom w:val="single" w:sz="4" w:space="0" w:color="0095CD"/>
        <w:right w:val="single" w:sz="4" w:space="0" w:color="0095CD"/>
        <w:insideH w:val="single" w:sz="4" w:space="0" w:color="0095CD"/>
        <w:insideV w:val="single" w:sz="4" w:space="0" w:color="0095CD"/>
      </w:tblBorders>
    </w:tblPr>
    <w:tblStylePr w:type="firstCol">
      <w:pPr>
        <w:wordWrap/>
        <w:spacing w:beforeLines="40" w:before="40" w:beforeAutospacing="0" w:afterLines="40" w:after="40" w:afterAutospacing="0" w:line="264" w:lineRule="auto"/>
        <w:ind w:leftChars="0" w:left="0" w:rightChars="0" w:right="0"/>
      </w:pPr>
      <w:tblPr/>
      <w:tcPr>
        <w:shd w:val="clear" w:color="auto" w:fill="B3DAEF"/>
      </w:tcPr>
    </w:tblStylePr>
  </w:style>
  <w:style w:type="paragraph" w:customStyle="1" w:styleId="H1">
    <w:name w:val="H1"/>
    <w:qFormat/>
    <w:rsid w:val="00B65065"/>
    <w:pPr>
      <w:numPr>
        <w:ilvl w:val="1"/>
        <w:numId w:val="3"/>
      </w:numPr>
      <w:bidi/>
      <w:spacing w:after="120" w:line="360" w:lineRule="auto"/>
    </w:pPr>
    <w:rPr>
      <w:rFonts w:ascii="Times New Roman Bold" w:hAnsi="Times New Roman Bold" w:cs="David"/>
      <w:b/>
      <w:bCs/>
      <w:kern w:val="32"/>
      <w:sz w:val="24"/>
      <w:szCs w:val="24"/>
    </w:rPr>
  </w:style>
  <w:style w:type="paragraph" w:customStyle="1" w:styleId="List1">
    <w:name w:val="List_1"/>
    <w:basedOn w:val="ListParagraph"/>
    <w:link w:val="List1Char"/>
    <w:qFormat/>
    <w:rsid w:val="006F1DF2"/>
    <w:pPr>
      <w:numPr>
        <w:numId w:val="4"/>
      </w:numPr>
      <w:spacing w:before="96" w:after="96"/>
      <w:ind w:left="641" w:hanging="357"/>
    </w:pPr>
  </w:style>
  <w:style w:type="character" w:customStyle="1" w:styleId="ListParagraphChar">
    <w:name w:val="List Paragraph Char"/>
    <w:aliases w:val="style 2 Char,פיסקת רשימה1 Char"/>
    <w:basedOn w:val="DefaultParagraphFont"/>
    <w:link w:val="ListParagraph"/>
    <w:uiPriority w:val="34"/>
    <w:rsid w:val="006F1DF2"/>
    <w:rPr>
      <w:rFonts w:cs="David"/>
      <w:sz w:val="24"/>
      <w:szCs w:val="24"/>
    </w:rPr>
  </w:style>
  <w:style w:type="character" w:customStyle="1" w:styleId="List1Char">
    <w:name w:val="List_1 Char"/>
    <w:basedOn w:val="ListParagraphChar"/>
    <w:link w:val="List1"/>
    <w:rsid w:val="006F1DF2"/>
    <w:rPr>
      <w:rFonts w:cs="David"/>
      <w:sz w:val="24"/>
      <w:szCs w:val="24"/>
    </w:rPr>
  </w:style>
  <w:style w:type="character" w:customStyle="1" w:styleId="Bodytext">
    <w:name w:val="Body text_"/>
    <w:basedOn w:val="DefaultParagraphFont"/>
    <w:link w:val="BodyText5"/>
    <w:rsid w:val="0049106B"/>
    <w:rPr>
      <w:rFonts w:ascii="Tahoma" w:eastAsia="Tahoma" w:hAnsi="Tahoma" w:cs="Tahoma"/>
      <w:spacing w:val="10"/>
      <w:sz w:val="17"/>
      <w:szCs w:val="17"/>
      <w:shd w:val="clear" w:color="auto" w:fill="FFFFFF"/>
    </w:rPr>
  </w:style>
  <w:style w:type="paragraph" w:customStyle="1" w:styleId="BodyText5">
    <w:name w:val="Body Text5"/>
    <w:basedOn w:val="Normal"/>
    <w:link w:val="Bodytext"/>
    <w:rsid w:val="0049106B"/>
    <w:pPr>
      <w:shd w:val="clear" w:color="auto" w:fill="FFFFFF"/>
      <w:bidi w:val="0"/>
      <w:spacing w:after="0" w:line="0" w:lineRule="atLeast"/>
      <w:ind w:hanging="440"/>
      <w:jc w:val="left"/>
    </w:pPr>
    <w:rPr>
      <w:rFonts w:ascii="Tahoma" w:eastAsia="Tahoma" w:hAnsi="Tahoma" w:cs="Tahoma"/>
      <w:spacing w:val="10"/>
      <w:sz w:val="17"/>
      <w:szCs w:val="17"/>
    </w:rPr>
  </w:style>
  <w:style w:type="character" w:customStyle="1" w:styleId="BodytextSpacing3pt">
    <w:name w:val="Body text + Spacing 3 pt"/>
    <w:basedOn w:val="Bodytext"/>
    <w:rsid w:val="0049106B"/>
    <w:rPr>
      <w:rFonts w:ascii="Tahoma" w:eastAsia="Tahoma" w:hAnsi="Tahoma" w:cs="Tahoma"/>
      <w:b w:val="0"/>
      <w:bCs w:val="0"/>
      <w:i w:val="0"/>
      <w:iCs w:val="0"/>
      <w:smallCaps w:val="0"/>
      <w:strike w:val="0"/>
      <w:spacing w:val="60"/>
      <w:sz w:val="17"/>
      <w:szCs w:val="17"/>
      <w:shd w:val="clear" w:color="auto" w:fill="FFFFFF"/>
    </w:rPr>
  </w:style>
  <w:style w:type="character" w:customStyle="1" w:styleId="Bodytext50">
    <w:name w:val="Body text (5)_"/>
    <w:basedOn w:val="DefaultParagraphFont"/>
    <w:link w:val="Bodytext51"/>
    <w:rsid w:val="000B0E25"/>
    <w:rPr>
      <w:rFonts w:ascii="Tahoma" w:eastAsia="Tahoma" w:hAnsi="Tahoma" w:cs="Tahoma"/>
      <w:spacing w:val="10"/>
      <w:sz w:val="17"/>
      <w:szCs w:val="17"/>
      <w:shd w:val="clear" w:color="auto" w:fill="FFFFFF"/>
    </w:rPr>
  </w:style>
  <w:style w:type="paragraph" w:customStyle="1" w:styleId="Bodytext51">
    <w:name w:val="Body text (5)"/>
    <w:basedOn w:val="Normal"/>
    <w:link w:val="Bodytext50"/>
    <w:rsid w:val="000B0E25"/>
    <w:pPr>
      <w:shd w:val="clear" w:color="auto" w:fill="FFFFFF"/>
      <w:spacing w:after="0" w:line="0" w:lineRule="atLeast"/>
      <w:ind w:hanging="520"/>
      <w:jc w:val="left"/>
    </w:pPr>
    <w:rPr>
      <w:rFonts w:ascii="Tahoma" w:eastAsia="Tahoma" w:hAnsi="Tahoma" w:cs="Tahoma"/>
      <w:spacing w:val="10"/>
      <w:sz w:val="17"/>
      <w:szCs w:val="17"/>
    </w:rPr>
  </w:style>
  <w:style w:type="character" w:customStyle="1" w:styleId="Bodytext13">
    <w:name w:val="Body text (13)_"/>
    <w:basedOn w:val="DefaultParagraphFont"/>
    <w:link w:val="Bodytext130"/>
    <w:rsid w:val="00F0348A"/>
    <w:rPr>
      <w:rFonts w:ascii="Tahoma" w:eastAsia="Tahoma" w:hAnsi="Tahoma" w:cs="Tahoma"/>
      <w:sz w:val="17"/>
      <w:szCs w:val="17"/>
      <w:shd w:val="clear" w:color="auto" w:fill="FFFFFF"/>
    </w:rPr>
  </w:style>
  <w:style w:type="paragraph" w:customStyle="1" w:styleId="Bodytext130">
    <w:name w:val="Body text (13)"/>
    <w:basedOn w:val="Normal"/>
    <w:link w:val="Bodytext13"/>
    <w:rsid w:val="00F0348A"/>
    <w:pPr>
      <w:shd w:val="clear" w:color="auto" w:fill="FFFFFF"/>
      <w:spacing w:before="300" w:after="300" w:line="0" w:lineRule="atLeast"/>
      <w:jc w:val="left"/>
    </w:pPr>
    <w:rPr>
      <w:rFonts w:ascii="Tahoma" w:eastAsia="Tahoma" w:hAnsi="Tahoma" w:cs="Tahoma"/>
      <w:sz w:val="17"/>
      <w:szCs w:val="17"/>
    </w:rPr>
  </w:style>
  <w:style w:type="paragraph" w:styleId="BlockText">
    <w:name w:val="Block Text"/>
    <w:basedOn w:val="Normal"/>
    <w:rsid w:val="00A74E6B"/>
    <w:pPr>
      <w:spacing w:after="0" w:line="360" w:lineRule="exact"/>
      <w:ind w:right="1134" w:hanging="567"/>
    </w:pPr>
    <w:rPr>
      <w:rFonts w:ascii="Georgia" w:hAnsi="Georgia" w:cs="Narkisim"/>
      <w:noProof/>
      <w:sz w:val="20"/>
      <w:lang w:eastAsia="he-IL"/>
    </w:rPr>
  </w:style>
  <w:style w:type="paragraph" w:customStyle="1" w:styleId="-1">
    <w:name w:val="רווח -1"/>
    <w:basedOn w:val="Normal"/>
    <w:rsid w:val="002F0418"/>
    <w:pPr>
      <w:overflowPunct w:val="0"/>
      <w:autoSpaceDE w:val="0"/>
      <w:autoSpaceDN w:val="0"/>
      <w:adjustRightInd w:val="0"/>
      <w:spacing w:after="0" w:line="240" w:lineRule="auto"/>
      <w:textAlignment w:val="baseline"/>
    </w:pPr>
    <w:rPr>
      <w:color w:val="00FF00"/>
      <w:sz w:val="16"/>
      <w:szCs w:val="16"/>
    </w:rPr>
  </w:style>
  <w:style w:type="character" w:customStyle="1" w:styleId="HeaderChar">
    <w:name w:val="Header Char"/>
    <w:aliases w:val="הנדון Char"/>
    <w:basedOn w:val="DefaultParagraphFont"/>
    <w:link w:val="Header"/>
    <w:rsid w:val="002F58C9"/>
    <w:rPr>
      <w:rFonts w:cs="David"/>
      <w:sz w:val="24"/>
      <w:szCs w:val="24"/>
    </w:rPr>
  </w:style>
  <w:style w:type="character" w:customStyle="1" w:styleId="Heading1Char">
    <w:name w:val="Heading 1 Char"/>
    <w:aliases w:val="h1 Char,level 1 Char,Level 1 Head Char,Head 1 Char,Head 11 Char,Head 12 Char,Head 111 Char,Head 13 Char,Head 112 Char,Head 14 Char,Head 113 Char,Head 15 Char,Head 114 Char,Head 16 Char,Head 115 Char,Head 17 Char,Head 116 Char,Head 18 Char"/>
    <w:basedOn w:val="DefaultParagraphFont"/>
    <w:link w:val="Heading1"/>
    <w:rsid w:val="009319AC"/>
    <w:rPr>
      <w:rFonts w:ascii="Times New Roman Bold" w:hAnsi="Times New Roman Bold" w:cs="David"/>
      <w:b/>
      <w:bCs/>
      <w:color w:val="FFFFFF"/>
      <w:kern w:val="32"/>
      <w:sz w:val="32"/>
      <w:szCs w:val="32"/>
      <w:shd w:val="clear" w:color="auto" w:fill="0095CD"/>
    </w:rPr>
  </w:style>
  <w:style w:type="character" w:styleId="CommentReference">
    <w:name w:val="annotation reference"/>
    <w:basedOn w:val="DefaultParagraphFont"/>
    <w:semiHidden/>
    <w:unhideWhenUsed/>
    <w:rsid w:val="009319AC"/>
    <w:rPr>
      <w:sz w:val="16"/>
      <w:szCs w:val="16"/>
    </w:rPr>
  </w:style>
  <w:style w:type="paragraph" w:styleId="CommentText">
    <w:name w:val="annotation text"/>
    <w:basedOn w:val="Normal"/>
    <w:link w:val="CommentTextChar"/>
    <w:semiHidden/>
    <w:unhideWhenUsed/>
    <w:rsid w:val="009319AC"/>
    <w:pPr>
      <w:spacing w:line="240" w:lineRule="auto"/>
    </w:pPr>
    <w:rPr>
      <w:sz w:val="20"/>
      <w:szCs w:val="20"/>
    </w:rPr>
  </w:style>
  <w:style w:type="character" w:customStyle="1" w:styleId="CommentTextChar">
    <w:name w:val="Comment Text Char"/>
    <w:basedOn w:val="DefaultParagraphFont"/>
    <w:link w:val="CommentText"/>
    <w:semiHidden/>
    <w:rsid w:val="009319AC"/>
    <w:rPr>
      <w:rFonts w:cs="David"/>
    </w:rPr>
  </w:style>
  <w:style w:type="paragraph" w:styleId="CommentSubject">
    <w:name w:val="annotation subject"/>
    <w:basedOn w:val="CommentText"/>
    <w:next w:val="CommentText"/>
    <w:link w:val="CommentSubjectChar"/>
    <w:semiHidden/>
    <w:unhideWhenUsed/>
    <w:rsid w:val="009319AC"/>
    <w:rPr>
      <w:b/>
      <w:bCs/>
    </w:rPr>
  </w:style>
  <w:style w:type="character" w:customStyle="1" w:styleId="CommentSubjectChar">
    <w:name w:val="Comment Subject Char"/>
    <w:basedOn w:val="CommentTextChar"/>
    <w:link w:val="CommentSubject"/>
    <w:semiHidden/>
    <w:rsid w:val="009319AC"/>
    <w:rPr>
      <w:rFonts w:cs="David"/>
      <w:b/>
      <w:bCs/>
    </w:rPr>
  </w:style>
  <w:style w:type="character" w:customStyle="1" w:styleId="FooterChar">
    <w:name w:val="Footer Char"/>
    <w:basedOn w:val="DefaultParagraphFont"/>
    <w:link w:val="Footer"/>
    <w:uiPriority w:val="99"/>
    <w:rsid w:val="00F0326F"/>
    <w:rPr>
      <w:rFonts w:cs="David"/>
      <w:sz w:val="24"/>
    </w:rPr>
  </w:style>
  <w:style w:type="character" w:customStyle="1" w:styleId="Heading2Char">
    <w:name w:val="Heading 2 Char"/>
    <w:basedOn w:val="DefaultParagraphFont"/>
    <w:link w:val="Heading2"/>
    <w:rsid w:val="00D0374F"/>
    <w:rPr>
      <w:rFonts w:ascii="Times New Roman Bold" w:hAnsi="Times New Roman Bold" w:cs="David"/>
      <w:b/>
      <w:bCs/>
      <w:color w:val="1F497D"/>
      <w:sz w:val="28"/>
      <w:szCs w:val="28"/>
    </w:rPr>
  </w:style>
  <w:style w:type="paragraph" w:styleId="Revision">
    <w:name w:val="Revision"/>
    <w:hidden/>
    <w:uiPriority w:val="99"/>
    <w:semiHidden/>
    <w:rsid w:val="002F3FFA"/>
    <w:rPr>
      <w:rFonts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00624">
      <w:bodyDiv w:val="1"/>
      <w:marLeft w:val="0"/>
      <w:marRight w:val="0"/>
      <w:marTop w:val="0"/>
      <w:marBottom w:val="0"/>
      <w:divBdr>
        <w:top w:val="none" w:sz="0" w:space="0" w:color="auto"/>
        <w:left w:val="none" w:sz="0" w:space="0" w:color="auto"/>
        <w:bottom w:val="none" w:sz="0" w:space="0" w:color="auto"/>
        <w:right w:val="none" w:sz="0" w:space="0" w:color="auto"/>
      </w:divBdr>
    </w:div>
    <w:div w:id="203296813">
      <w:bodyDiv w:val="1"/>
      <w:marLeft w:val="0"/>
      <w:marRight w:val="0"/>
      <w:marTop w:val="0"/>
      <w:marBottom w:val="0"/>
      <w:divBdr>
        <w:top w:val="none" w:sz="0" w:space="0" w:color="auto"/>
        <w:left w:val="none" w:sz="0" w:space="0" w:color="auto"/>
        <w:bottom w:val="none" w:sz="0" w:space="0" w:color="auto"/>
        <w:right w:val="none" w:sz="0" w:space="0" w:color="auto"/>
      </w:divBdr>
    </w:div>
    <w:div w:id="269123232">
      <w:bodyDiv w:val="1"/>
      <w:marLeft w:val="0"/>
      <w:marRight w:val="0"/>
      <w:marTop w:val="0"/>
      <w:marBottom w:val="0"/>
      <w:divBdr>
        <w:top w:val="none" w:sz="0" w:space="0" w:color="auto"/>
        <w:left w:val="none" w:sz="0" w:space="0" w:color="auto"/>
        <w:bottom w:val="none" w:sz="0" w:space="0" w:color="auto"/>
        <w:right w:val="none" w:sz="0" w:space="0" w:color="auto"/>
      </w:divBdr>
    </w:div>
    <w:div w:id="295527185">
      <w:bodyDiv w:val="1"/>
      <w:marLeft w:val="0"/>
      <w:marRight w:val="0"/>
      <w:marTop w:val="0"/>
      <w:marBottom w:val="0"/>
      <w:divBdr>
        <w:top w:val="none" w:sz="0" w:space="0" w:color="auto"/>
        <w:left w:val="none" w:sz="0" w:space="0" w:color="auto"/>
        <w:bottom w:val="none" w:sz="0" w:space="0" w:color="auto"/>
        <w:right w:val="none" w:sz="0" w:space="0" w:color="auto"/>
      </w:divBdr>
    </w:div>
    <w:div w:id="365713078">
      <w:bodyDiv w:val="1"/>
      <w:marLeft w:val="0"/>
      <w:marRight w:val="0"/>
      <w:marTop w:val="0"/>
      <w:marBottom w:val="0"/>
      <w:divBdr>
        <w:top w:val="none" w:sz="0" w:space="0" w:color="auto"/>
        <w:left w:val="none" w:sz="0" w:space="0" w:color="auto"/>
        <w:bottom w:val="none" w:sz="0" w:space="0" w:color="auto"/>
        <w:right w:val="none" w:sz="0" w:space="0" w:color="auto"/>
      </w:divBdr>
    </w:div>
    <w:div w:id="561643864">
      <w:bodyDiv w:val="1"/>
      <w:marLeft w:val="0"/>
      <w:marRight w:val="0"/>
      <w:marTop w:val="0"/>
      <w:marBottom w:val="0"/>
      <w:divBdr>
        <w:top w:val="none" w:sz="0" w:space="0" w:color="auto"/>
        <w:left w:val="none" w:sz="0" w:space="0" w:color="auto"/>
        <w:bottom w:val="none" w:sz="0" w:space="0" w:color="auto"/>
        <w:right w:val="none" w:sz="0" w:space="0" w:color="auto"/>
      </w:divBdr>
    </w:div>
    <w:div w:id="642278084">
      <w:bodyDiv w:val="1"/>
      <w:marLeft w:val="0"/>
      <w:marRight w:val="0"/>
      <w:marTop w:val="0"/>
      <w:marBottom w:val="0"/>
      <w:divBdr>
        <w:top w:val="none" w:sz="0" w:space="0" w:color="auto"/>
        <w:left w:val="none" w:sz="0" w:space="0" w:color="auto"/>
        <w:bottom w:val="none" w:sz="0" w:space="0" w:color="auto"/>
        <w:right w:val="none" w:sz="0" w:space="0" w:color="auto"/>
      </w:divBdr>
    </w:div>
    <w:div w:id="692343516">
      <w:bodyDiv w:val="1"/>
      <w:marLeft w:val="0"/>
      <w:marRight w:val="0"/>
      <w:marTop w:val="0"/>
      <w:marBottom w:val="0"/>
      <w:divBdr>
        <w:top w:val="none" w:sz="0" w:space="0" w:color="auto"/>
        <w:left w:val="none" w:sz="0" w:space="0" w:color="auto"/>
        <w:bottom w:val="none" w:sz="0" w:space="0" w:color="auto"/>
        <w:right w:val="none" w:sz="0" w:space="0" w:color="auto"/>
      </w:divBdr>
    </w:div>
    <w:div w:id="743531660">
      <w:bodyDiv w:val="1"/>
      <w:marLeft w:val="0"/>
      <w:marRight w:val="0"/>
      <w:marTop w:val="0"/>
      <w:marBottom w:val="0"/>
      <w:divBdr>
        <w:top w:val="none" w:sz="0" w:space="0" w:color="auto"/>
        <w:left w:val="none" w:sz="0" w:space="0" w:color="auto"/>
        <w:bottom w:val="none" w:sz="0" w:space="0" w:color="auto"/>
        <w:right w:val="none" w:sz="0" w:space="0" w:color="auto"/>
      </w:divBdr>
    </w:div>
    <w:div w:id="784543928">
      <w:bodyDiv w:val="1"/>
      <w:marLeft w:val="0"/>
      <w:marRight w:val="0"/>
      <w:marTop w:val="0"/>
      <w:marBottom w:val="0"/>
      <w:divBdr>
        <w:top w:val="none" w:sz="0" w:space="0" w:color="auto"/>
        <w:left w:val="none" w:sz="0" w:space="0" w:color="auto"/>
        <w:bottom w:val="none" w:sz="0" w:space="0" w:color="auto"/>
        <w:right w:val="none" w:sz="0" w:space="0" w:color="auto"/>
      </w:divBdr>
    </w:div>
    <w:div w:id="1073891958">
      <w:bodyDiv w:val="1"/>
      <w:marLeft w:val="0"/>
      <w:marRight w:val="0"/>
      <w:marTop w:val="0"/>
      <w:marBottom w:val="0"/>
      <w:divBdr>
        <w:top w:val="none" w:sz="0" w:space="0" w:color="auto"/>
        <w:left w:val="none" w:sz="0" w:space="0" w:color="auto"/>
        <w:bottom w:val="none" w:sz="0" w:space="0" w:color="auto"/>
        <w:right w:val="none" w:sz="0" w:space="0" w:color="auto"/>
      </w:divBdr>
    </w:div>
    <w:div w:id="1108280858">
      <w:bodyDiv w:val="1"/>
      <w:marLeft w:val="0"/>
      <w:marRight w:val="0"/>
      <w:marTop w:val="0"/>
      <w:marBottom w:val="0"/>
      <w:divBdr>
        <w:top w:val="none" w:sz="0" w:space="0" w:color="auto"/>
        <w:left w:val="none" w:sz="0" w:space="0" w:color="auto"/>
        <w:bottom w:val="none" w:sz="0" w:space="0" w:color="auto"/>
        <w:right w:val="none" w:sz="0" w:space="0" w:color="auto"/>
      </w:divBdr>
    </w:div>
    <w:div w:id="1158569184">
      <w:bodyDiv w:val="1"/>
      <w:marLeft w:val="0"/>
      <w:marRight w:val="0"/>
      <w:marTop w:val="0"/>
      <w:marBottom w:val="0"/>
      <w:divBdr>
        <w:top w:val="none" w:sz="0" w:space="0" w:color="auto"/>
        <w:left w:val="none" w:sz="0" w:space="0" w:color="auto"/>
        <w:bottom w:val="none" w:sz="0" w:space="0" w:color="auto"/>
        <w:right w:val="none" w:sz="0" w:space="0" w:color="auto"/>
      </w:divBdr>
    </w:div>
    <w:div w:id="1172262978">
      <w:bodyDiv w:val="1"/>
      <w:marLeft w:val="0"/>
      <w:marRight w:val="0"/>
      <w:marTop w:val="0"/>
      <w:marBottom w:val="0"/>
      <w:divBdr>
        <w:top w:val="none" w:sz="0" w:space="0" w:color="auto"/>
        <w:left w:val="none" w:sz="0" w:space="0" w:color="auto"/>
        <w:bottom w:val="none" w:sz="0" w:space="0" w:color="auto"/>
        <w:right w:val="none" w:sz="0" w:space="0" w:color="auto"/>
      </w:divBdr>
    </w:div>
    <w:div w:id="1258632578">
      <w:bodyDiv w:val="1"/>
      <w:marLeft w:val="0"/>
      <w:marRight w:val="0"/>
      <w:marTop w:val="0"/>
      <w:marBottom w:val="0"/>
      <w:divBdr>
        <w:top w:val="none" w:sz="0" w:space="0" w:color="auto"/>
        <w:left w:val="none" w:sz="0" w:space="0" w:color="auto"/>
        <w:bottom w:val="none" w:sz="0" w:space="0" w:color="auto"/>
        <w:right w:val="none" w:sz="0" w:space="0" w:color="auto"/>
      </w:divBdr>
    </w:div>
    <w:div w:id="1280918927">
      <w:bodyDiv w:val="1"/>
      <w:marLeft w:val="0"/>
      <w:marRight w:val="0"/>
      <w:marTop w:val="0"/>
      <w:marBottom w:val="0"/>
      <w:divBdr>
        <w:top w:val="none" w:sz="0" w:space="0" w:color="auto"/>
        <w:left w:val="none" w:sz="0" w:space="0" w:color="auto"/>
        <w:bottom w:val="none" w:sz="0" w:space="0" w:color="auto"/>
        <w:right w:val="none" w:sz="0" w:space="0" w:color="auto"/>
      </w:divBdr>
    </w:div>
    <w:div w:id="1498955519">
      <w:bodyDiv w:val="1"/>
      <w:marLeft w:val="0"/>
      <w:marRight w:val="0"/>
      <w:marTop w:val="0"/>
      <w:marBottom w:val="0"/>
      <w:divBdr>
        <w:top w:val="none" w:sz="0" w:space="0" w:color="auto"/>
        <w:left w:val="none" w:sz="0" w:space="0" w:color="auto"/>
        <w:bottom w:val="none" w:sz="0" w:space="0" w:color="auto"/>
        <w:right w:val="none" w:sz="0" w:space="0" w:color="auto"/>
      </w:divBdr>
    </w:div>
    <w:div w:id="1508717600">
      <w:bodyDiv w:val="1"/>
      <w:marLeft w:val="0"/>
      <w:marRight w:val="0"/>
      <w:marTop w:val="0"/>
      <w:marBottom w:val="0"/>
      <w:divBdr>
        <w:top w:val="none" w:sz="0" w:space="0" w:color="auto"/>
        <w:left w:val="none" w:sz="0" w:space="0" w:color="auto"/>
        <w:bottom w:val="none" w:sz="0" w:space="0" w:color="auto"/>
        <w:right w:val="none" w:sz="0" w:space="0" w:color="auto"/>
      </w:divBdr>
    </w:div>
    <w:div w:id="1625193059">
      <w:bodyDiv w:val="1"/>
      <w:marLeft w:val="0"/>
      <w:marRight w:val="0"/>
      <w:marTop w:val="0"/>
      <w:marBottom w:val="0"/>
      <w:divBdr>
        <w:top w:val="none" w:sz="0" w:space="0" w:color="auto"/>
        <w:left w:val="none" w:sz="0" w:space="0" w:color="auto"/>
        <w:bottom w:val="none" w:sz="0" w:space="0" w:color="auto"/>
        <w:right w:val="none" w:sz="0" w:space="0" w:color="auto"/>
      </w:divBdr>
    </w:div>
    <w:div w:id="1720474614">
      <w:bodyDiv w:val="1"/>
      <w:marLeft w:val="0"/>
      <w:marRight w:val="0"/>
      <w:marTop w:val="0"/>
      <w:marBottom w:val="0"/>
      <w:divBdr>
        <w:top w:val="none" w:sz="0" w:space="0" w:color="auto"/>
        <w:left w:val="none" w:sz="0" w:space="0" w:color="auto"/>
        <w:bottom w:val="none" w:sz="0" w:space="0" w:color="auto"/>
        <w:right w:val="none" w:sz="0" w:space="0" w:color="auto"/>
      </w:divBdr>
    </w:div>
    <w:div w:id="1758593779">
      <w:bodyDiv w:val="1"/>
      <w:marLeft w:val="0"/>
      <w:marRight w:val="0"/>
      <w:marTop w:val="0"/>
      <w:marBottom w:val="0"/>
      <w:divBdr>
        <w:top w:val="none" w:sz="0" w:space="0" w:color="auto"/>
        <w:left w:val="none" w:sz="0" w:space="0" w:color="auto"/>
        <w:bottom w:val="none" w:sz="0" w:space="0" w:color="auto"/>
        <w:right w:val="none" w:sz="0" w:space="0" w:color="auto"/>
      </w:divBdr>
    </w:div>
    <w:div w:id="1960448697">
      <w:bodyDiv w:val="1"/>
      <w:marLeft w:val="0"/>
      <w:marRight w:val="0"/>
      <w:marTop w:val="0"/>
      <w:marBottom w:val="0"/>
      <w:divBdr>
        <w:top w:val="none" w:sz="0" w:space="0" w:color="auto"/>
        <w:left w:val="none" w:sz="0" w:space="0" w:color="auto"/>
        <w:bottom w:val="none" w:sz="0" w:space="0" w:color="auto"/>
        <w:right w:val="none" w:sz="0" w:space="0" w:color="auto"/>
      </w:divBdr>
    </w:div>
    <w:div w:id="203661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mof.gov.il/hon/PressReleases/Pages/Press_06112017.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people" Target="peop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0001740\AppData\Roaming\Microsoft\Templates\&#1514;&#1489;&#1504;&#1497;&#1514;%20&#1492;&#1510;&#1506;&#1493;&#1514;%20-%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Document</p:Name>
  <p:Description/>
  <p:Statement/>
  <p:PolicyItems>
    <p:PolicyItem featureId="Microsoft.Office.RecordsManagement.PolicyFeatures.PolicyAudit" staticId="0x010100971F87B452C1BC4CB9524C8A3C48CA04|-446045552" UniqueId="dd210409-739d-4da6-a5c6-837188f10b4c">
      <p:Name>Auditing</p:Name>
      <p:Description>Audits user actions on documents and list items to the Audit Log.</p:Description>
      <p:CustomData>
        <Audit>
          <View/>
          <MoveCopy/>
        </Audit>
      </p:CustomData>
    </p:PolicyItem>
  </p:PolicyItems>
</p:Policy>
</file>

<file path=customXml/item2.xml><?xml version="1.0" encoding="utf-8"?>
<ct:contentTypeSchema xmlns:ct="http://schemas.microsoft.com/office/2006/metadata/contentType" xmlns:ma="http://schemas.microsoft.com/office/2006/metadata/properties/metaAttributes" ct:_="" ma:_="" ma:contentTypeName="Document" ma:contentTypeID="0x010100971F87B452C1BC4CB9524C8A3C48CA04" ma:contentTypeVersion="18" ma:contentTypeDescription="Create a new document." ma:contentTypeScope="" ma:versionID="34ef893aaa76e46e1aa815ce162e53ae">
  <xsd:schema xmlns:xsd="http://www.w3.org/2001/XMLSchema" xmlns:xs="http://www.w3.org/2001/XMLSchema" xmlns:p="http://schemas.microsoft.com/office/2006/metadata/properties" xmlns:ns1="http://schemas.microsoft.com/sharepoint/v3" targetNamespace="http://schemas.microsoft.com/office/2006/metadata/properties" ma:root="true" ma:fieldsID="df772de1688081fcac31954ca08c7062" ns1:_="">
    <xsd:import namespace="http://schemas.microsoft.com/sharepoint/v3"/>
    <xsd:element name="properties">
      <xsd:complexType>
        <xsd:sequence>
          <xsd:element name="documentManagement">
            <xsd:complexType>
              <xsd:all>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8" nillable="true" ma:displayName="Exempt from Policy" ma:hidden="true" ma:internalName="_dlc_Exempt"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C0D77-62C6-4A84-ADD9-F55D199ABCFA}">
  <ds:schemaRefs>
    <ds:schemaRef ds:uri="office.server.policy"/>
  </ds:schemaRefs>
</ds:datastoreItem>
</file>

<file path=customXml/itemProps2.xml><?xml version="1.0" encoding="utf-8"?>
<ds:datastoreItem xmlns:ds="http://schemas.openxmlformats.org/officeDocument/2006/customXml" ds:itemID="{5F0BD924-2666-44AD-B9A3-384CBA970C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5F81F7-0201-4806-BEB1-686D3365245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2CC0E5-9020-484D-8CD5-A6E91EF5B775}">
  <ds:schemaRefs>
    <ds:schemaRef ds:uri="http://schemas.microsoft.com/sharepoint/v3/contenttype/forms"/>
  </ds:schemaRefs>
</ds:datastoreItem>
</file>

<file path=customXml/itemProps5.xml><?xml version="1.0" encoding="utf-8"?>
<ds:datastoreItem xmlns:ds="http://schemas.openxmlformats.org/officeDocument/2006/customXml" ds:itemID="{1520899F-0824-4446-A31C-096B28EEB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תבנית הצעות - 2014.dotx</Template>
  <TotalTime>1</TotalTime>
  <Pages>6</Pages>
  <Words>506</Words>
  <Characters>2888</Characters>
  <Application>Microsoft Office Word</Application>
  <DocSecurity>0</DocSecurity>
  <Lines>24</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תמיכה במסלקה גירסה 8</vt:lpstr>
      <vt:lpstr>טקסט</vt:lpstr>
    </vt:vector>
  </TitlesOfParts>
  <Company>Ness Technologies</Company>
  <LinksUpToDate>false</LinksUpToDate>
  <CharactersWithSpaces>3388</CharactersWithSpaces>
  <SharedDoc>false</SharedDoc>
  <HLinks>
    <vt:vector size="120" baseType="variant">
      <vt:variant>
        <vt:i4>3997777</vt:i4>
      </vt:variant>
      <vt:variant>
        <vt:i4>114</vt:i4>
      </vt:variant>
      <vt:variant>
        <vt:i4>0</vt:i4>
      </vt:variant>
      <vt:variant>
        <vt:i4>5</vt:i4>
      </vt:variant>
      <vt:variant>
        <vt:lpwstr>mailto:Yoram.hayot@ness.com</vt:lpwstr>
      </vt:variant>
      <vt:variant>
        <vt:lpwstr/>
      </vt:variant>
      <vt:variant>
        <vt:i4>1900653</vt:i4>
      </vt:variant>
      <vt:variant>
        <vt:i4>111</vt:i4>
      </vt:variant>
      <vt:variant>
        <vt:i4>0</vt:i4>
      </vt:variant>
      <vt:variant>
        <vt:i4>5</vt:i4>
      </vt:variant>
      <vt:variant>
        <vt:lpwstr>mailto:Effi.kotek@ness.com</vt:lpwstr>
      </vt:variant>
      <vt:variant>
        <vt:lpwstr/>
      </vt:variant>
      <vt:variant>
        <vt:i4>1966135</vt:i4>
      </vt:variant>
      <vt:variant>
        <vt:i4>104</vt:i4>
      </vt:variant>
      <vt:variant>
        <vt:i4>0</vt:i4>
      </vt:variant>
      <vt:variant>
        <vt:i4>5</vt:i4>
      </vt:variant>
      <vt:variant>
        <vt:lpwstr/>
      </vt:variant>
      <vt:variant>
        <vt:lpwstr>_Toc296345767</vt:lpwstr>
      </vt:variant>
      <vt:variant>
        <vt:i4>1966135</vt:i4>
      </vt:variant>
      <vt:variant>
        <vt:i4>98</vt:i4>
      </vt:variant>
      <vt:variant>
        <vt:i4>0</vt:i4>
      </vt:variant>
      <vt:variant>
        <vt:i4>5</vt:i4>
      </vt:variant>
      <vt:variant>
        <vt:lpwstr/>
      </vt:variant>
      <vt:variant>
        <vt:lpwstr>_Toc296345766</vt:lpwstr>
      </vt:variant>
      <vt:variant>
        <vt:i4>1966135</vt:i4>
      </vt:variant>
      <vt:variant>
        <vt:i4>92</vt:i4>
      </vt:variant>
      <vt:variant>
        <vt:i4>0</vt:i4>
      </vt:variant>
      <vt:variant>
        <vt:i4>5</vt:i4>
      </vt:variant>
      <vt:variant>
        <vt:lpwstr/>
      </vt:variant>
      <vt:variant>
        <vt:lpwstr>_Toc296345765</vt:lpwstr>
      </vt:variant>
      <vt:variant>
        <vt:i4>1966135</vt:i4>
      </vt:variant>
      <vt:variant>
        <vt:i4>86</vt:i4>
      </vt:variant>
      <vt:variant>
        <vt:i4>0</vt:i4>
      </vt:variant>
      <vt:variant>
        <vt:i4>5</vt:i4>
      </vt:variant>
      <vt:variant>
        <vt:lpwstr/>
      </vt:variant>
      <vt:variant>
        <vt:lpwstr>_Toc296345764</vt:lpwstr>
      </vt:variant>
      <vt:variant>
        <vt:i4>1966135</vt:i4>
      </vt:variant>
      <vt:variant>
        <vt:i4>80</vt:i4>
      </vt:variant>
      <vt:variant>
        <vt:i4>0</vt:i4>
      </vt:variant>
      <vt:variant>
        <vt:i4>5</vt:i4>
      </vt:variant>
      <vt:variant>
        <vt:lpwstr/>
      </vt:variant>
      <vt:variant>
        <vt:lpwstr>_Toc296345763</vt:lpwstr>
      </vt:variant>
      <vt:variant>
        <vt:i4>1966135</vt:i4>
      </vt:variant>
      <vt:variant>
        <vt:i4>74</vt:i4>
      </vt:variant>
      <vt:variant>
        <vt:i4>0</vt:i4>
      </vt:variant>
      <vt:variant>
        <vt:i4>5</vt:i4>
      </vt:variant>
      <vt:variant>
        <vt:lpwstr/>
      </vt:variant>
      <vt:variant>
        <vt:lpwstr>_Toc296345762</vt:lpwstr>
      </vt:variant>
      <vt:variant>
        <vt:i4>1966135</vt:i4>
      </vt:variant>
      <vt:variant>
        <vt:i4>68</vt:i4>
      </vt:variant>
      <vt:variant>
        <vt:i4>0</vt:i4>
      </vt:variant>
      <vt:variant>
        <vt:i4>5</vt:i4>
      </vt:variant>
      <vt:variant>
        <vt:lpwstr/>
      </vt:variant>
      <vt:variant>
        <vt:lpwstr>_Toc296345761</vt:lpwstr>
      </vt:variant>
      <vt:variant>
        <vt:i4>1966135</vt:i4>
      </vt:variant>
      <vt:variant>
        <vt:i4>62</vt:i4>
      </vt:variant>
      <vt:variant>
        <vt:i4>0</vt:i4>
      </vt:variant>
      <vt:variant>
        <vt:i4>5</vt:i4>
      </vt:variant>
      <vt:variant>
        <vt:lpwstr/>
      </vt:variant>
      <vt:variant>
        <vt:lpwstr>_Toc296345760</vt:lpwstr>
      </vt:variant>
      <vt:variant>
        <vt:i4>1900599</vt:i4>
      </vt:variant>
      <vt:variant>
        <vt:i4>56</vt:i4>
      </vt:variant>
      <vt:variant>
        <vt:i4>0</vt:i4>
      </vt:variant>
      <vt:variant>
        <vt:i4>5</vt:i4>
      </vt:variant>
      <vt:variant>
        <vt:lpwstr/>
      </vt:variant>
      <vt:variant>
        <vt:lpwstr>_Toc296345759</vt:lpwstr>
      </vt:variant>
      <vt:variant>
        <vt:i4>1900599</vt:i4>
      </vt:variant>
      <vt:variant>
        <vt:i4>50</vt:i4>
      </vt:variant>
      <vt:variant>
        <vt:i4>0</vt:i4>
      </vt:variant>
      <vt:variant>
        <vt:i4>5</vt:i4>
      </vt:variant>
      <vt:variant>
        <vt:lpwstr/>
      </vt:variant>
      <vt:variant>
        <vt:lpwstr>_Toc296345758</vt:lpwstr>
      </vt:variant>
      <vt:variant>
        <vt:i4>1900599</vt:i4>
      </vt:variant>
      <vt:variant>
        <vt:i4>44</vt:i4>
      </vt:variant>
      <vt:variant>
        <vt:i4>0</vt:i4>
      </vt:variant>
      <vt:variant>
        <vt:i4>5</vt:i4>
      </vt:variant>
      <vt:variant>
        <vt:lpwstr/>
      </vt:variant>
      <vt:variant>
        <vt:lpwstr>_Toc296345757</vt:lpwstr>
      </vt:variant>
      <vt:variant>
        <vt:i4>1900599</vt:i4>
      </vt:variant>
      <vt:variant>
        <vt:i4>38</vt:i4>
      </vt:variant>
      <vt:variant>
        <vt:i4>0</vt:i4>
      </vt:variant>
      <vt:variant>
        <vt:i4>5</vt:i4>
      </vt:variant>
      <vt:variant>
        <vt:lpwstr/>
      </vt:variant>
      <vt:variant>
        <vt:lpwstr>_Toc296345756</vt:lpwstr>
      </vt:variant>
      <vt:variant>
        <vt:i4>1900599</vt:i4>
      </vt:variant>
      <vt:variant>
        <vt:i4>32</vt:i4>
      </vt:variant>
      <vt:variant>
        <vt:i4>0</vt:i4>
      </vt:variant>
      <vt:variant>
        <vt:i4>5</vt:i4>
      </vt:variant>
      <vt:variant>
        <vt:lpwstr/>
      </vt:variant>
      <vt:variant>
        <vt:lpwstr>_Toc296345755</vt:lpwstr>
      </vt:variant>
      <vt:variant>
        <vt:i4>1900599</vt:i4>
      </vt:variant>
      <vt:variant>
        <vt:i4>26</vt:i4>
      </vt:variant>
      <vt:variant>
        <vt:i4>0</vt:i4>
      </vt:variant>
      <vt:variant>
        <vt:i4>5</vt:i4>
      </vt:variant>
      <vt:variant>
        <vt:lpwstr/>
      </vt:variant>
      <vt:variant>
        <vt:lpwstr>_Toc296345754</vt:lpwstr>
      </vt:variant>
      <vt:variant>
        <vt:i4>1900599</vt:i4>
      </vt:variant>
      <vt:variant>
        <vt:i4>20</vt:i4>
      </vt:variant>
      <vt:variant>
        <vt:i4>0</vt:i4>
      </vt:variant>
      <vt:variant>
        <vt:i4>5</vt:i4>
      </vt:variant>
      <vt:variant>
        <vt:lpwstr/>
      </vt:variant>
      <vt:variant>
        <vt:lpwstr>_Toc296345753</vt:lpwstr>
      </vt:variant>
      <vt:variant>
        <vt:i4>1900599</vt:i4>
      </vt:variant>
      <vt:variant>
        <vt:i4>14</vt:i4>
      </vt:variant>
      <vt:variant>
        <vt:i4>0</vt:i4>
      </vt:variant>
      <vt:variant>
        <vt:i4>5</vt:i4>
      </vt:variant>
      <vt:variant>
        <vt:lpwstr/>
      </vt:variant>
      <vt:variant>
        <vt:lpwstr>_Toc296345752</vt:lpwstr>
      </vt:variant>
      <vt:variant>
        <vt:i4>1900599</vt:i4>
      </vt:variant>
      <vt:variant>
        <vt:i4>8</vt:i4>
      </vt:variant>
      <vt:variant>
        <vt:i4>0</vt:i4>
      </vt:variant>
      <vt:variant>
        <vt:i4>5</vt:i4>
      </vt:variant>
      <vt:variant>
        <vt:lpwstr/>
      </vt:variant>
      <vt:variant>
        <vt:lpwstr>_Toc296345751</vt:lpwstr>
      </vt:variant>
      <vt:variant>
        <vt:i4>1900599</vt:i4>
      </vt:variant>
      <vt:variant>
        <vt:i4>2</vt:i4>
      </vt:variant>
      <vt:variant>
        <vt:i4>0</vt:i4>
      </vt:variant>
      <vt:variant>
        <vt:i4>5</vt:i4>
      </vt:variant>
      <vt:variant>
        <vt:lpwstr/>
      </vt:variant>
      <vt:variant>
        <vt:lpwstr>_Toc296345750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תמיכה במסלקה גירסה 8</dc:title>
  <dc:creator>Nativ Shmueli</dc:creator>
  <cp:lastModifiedBy>Idan Gvili</cp:lastModifiedBy>
  <cp:revision>2</cp:revision>
  <cp:lastPrinted>2011-06-22T09:01:00Z</cp:lastPrinted>
  <dcterms:created xsi:type="dcterms:W3CDTF">2018-08-05T20:31:00Z</dcterms:created>
  <dcterms:modified xsi:type="dcterms:W3CDTF">2018-08-05T20:31:00Z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0x010100971F87B452C1BC4CB9524C8A3C48CA04</vt:lpwstr>
  </property>
  <property fmtid="{D5CDD505-2E9C-101B-9397-08002B2CF9AE}" pid="3" name="ItemRetentionFormula">
    <vt:lpwstr/>
  </property>
  <property fmtid="{D5CDD505-2E9C-101B-9397-08002B2CF9AE}" pid="4" name="_dlc_policyId">
    <vt:lpwstr/>
  </property>
</Properties>
</file>